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0434AB5" w14:textId="77777777" w:rsidR="001B7057" w:rsidRDefault="005F6C17">
      <w:r>
        <w:rPr>
          <w:rFonts w:ascii="Times New Roman" w:eastAsia="Times New Roman" w:hAnsi="Times New Roman" w:cs="Times New Roman"/>
        </w:rPr>
        <w:t>Master Tutorial</w:t>
      </w:r>
    </w:p>
    <w:p w14:paraId="6095FB23" w14:textId="77777777" w:rsidR="001B7057" w:rsidRDefault="005F6C17">
      <w:pPr>
        <w:spacing w:line="240" w:lineRule="auto"/>
      </w:pPr>
      <w:r>
        <w:rPr>
          <w:rFonts w:ascii="Times New Roman" w:eastAsia="Times New Roman" w:hAnsi="Times New Roman" w:cs="Times New Roman"/>
        </w:rPr>
        <w:t>TITLE</w:t>
      </w:r>
    </w:p>
    <w:p w14:paraId="74D05171" w14:textId="3D952699" w:rsidR="001B7057" w:rsidRDefault="008C29EA">
      <w:pPr>
        <w:spacing w:line="240" w:lineRule="auto"/>
      </w:pPr>
      <w:r>
        <w:rPr>
          <w:rFonts w:ascii="Times New Roman" w:eastAsia="Times New Roman" w:hAnsi="Times New Roman" w:cs="Times New Roman"/>
        </w:rPr>
        <w:t>Text Analytics and NLP</w:t>
      </w:r>
      <w:r w:rsidR="00D042A3">
        <w:rPr>
          <w:rFonts w:ascii="Times New Roman" w:eastAsia="Times New Roman" w:hAnsi="Times New Roman" w:cs="Times New Roman"/>
        </w:rPr>
        <w:t xml:space="preserve"> with R</w:t>
      </w:r>
    </w:p>
    <w:p w14:paraId="76D1532F" w14:textId="77777777" w:rsidR="001B7057" w:rsidRDefault="001B7057">
      <w:pPr>
        <w:spacing w:line="240" w:lineRule="auto"/>
      </w:pPr>
    </w:p>
    <w:p w14:paraId="57712B15" w14:textId="77777777" w:rsidR="001B7057" w:rsidRDefault="005F6C17">
      <w:pPr>
        <w:spacing w:line="240" w:lineRule="auto"/>
      </w:pPr>
      <w:r>
        <w:rPr>
          <w:rFonts w:ascii="Times New Roman" w:eastAsia="Times New Roman" w:hAnsi="Times New Roman" w:cs="Times New Roman"/>
        </w:rPr>
        <w:t>SHORTENED TITLE</w:t>
      </w:r>
    </w:p>
    <w:p w14:paraId="2B8EABF5" w14:textId="2C3A2CF4" w:rsidR="001B7057" w:rsidRDefault="008C29EA">
      <w:pPr>
        <w:spacing w:line="240" w:lineRule="auto"/>
      </w:pPr>
      <w:r>
        <w:rPr>
          <w:rFonts w:ascii="Times New Roman" w:eastAsia="Times New Roman" w:hAnsi="Times New Roman" w:cs="Times New Roman"/>
        </w:rPr>
        <w:t>Text Analytics</w:t>
      </w:r>
      <w:r w:rsidR="00D042A3">
        <w:rPr>
          <w:rFonts w:ascii="Times New Roman" w:eastAsia="Times New Roman" w:hAnsi="Times New Roman" w:cs="Times New Roman"/>
        </w:rPr>
        <w:t xml:space="preserve"> with R</w:t>
      </w:r>
    </w:p>
    <w:p w14:paraId="1B679BFD" w14:textId="77777777" w:rsidR="001B7057" w:rsidRDefault="001B7057">
      <w:pPr>
        <w:spacing w:line="240" w:lineRule="auto"/>
      </w:pPr>
    </w:p>
    <w:p w14:paraId="70D80569" w14:textId="77777777" w:rsidR="001B7057" w:rsidRDefault="005F6C17">
      <w:pPr>
        <w:spacing w:line="240" w:lineRule="auto"/>
      </w:pPr>
      <w:r>
        <w:rPr>
          <w:rFonts w:ascii="Times New Roman" w:eastAsia="Times New Roman" w:hAnsi="Times New Roman" w:cs="Times New Roman"/>
        </w:rPr>
        <w:t>ABSTRACT</w:t>
      </w:r>
    </w:p>
    <w:p w14:paraId="3217F97C" w14:textId="288F4944" w:rsidR="00CC34AA" w:rsidRDefault="00D25C5B">
      <w:pPr>
        <w:spacing w:line="240" w:lineRule="auto"/>
        <w:rPr>
          <w:rFonts w:ascii="Times New Roman" w:eastAsia="Times New Roman" w:hAnsi="Times New Roman" w:cs="Times New Roman"/>
        </w:rPr>
      </w:pPr>
      <w:r>
        <w:rPr>
          <w:rFonts w:ascii="Times New Roman" w:eastAsia="Times New Roman" w:hAnsi="Times New Roman" w:cs="Times New Roman"/>
        </w:rPr>
        <w:t>Text is messy! E</w:t>
      </w:r>
      <w:r w:rsidR="004730E5">
        <w:rPr>
          <w:rFonts w:ascii="Times New Roman" w:eastAsia="Times New Roman" w:hAnsi="Times New Roman" w:cs="Times New Roman"/>
        </w:rPr>
        <w:t>xtracting information from text data is not as simple as analyzing quantitative questionnaires. This tutorial session will walk you through how to clean, describe, summarize, display, and predict outcomes from text</w:t>
      </w:r>
      <w:r w:rsidR="00E02BF5">
        <w:rPr>
          <w:rFonts w:ascii="Times New Roman" w:eastAsia="Times New Roman" w:hAnsi="Times New Roman" w:cs="Times New Roman"/>
        </w:rPr>
        <w:t xml:space="preserve"> using the powerful statistical language R</w:t>
      </w:r>
      <w:r w:rsidR="004730E5">
        <w:rPr>
          <w:rFonts w:ascii="Times New Roman" w:eastAsia="Times New Roman" w:hAnsi="Times New Roman" w:cs="Times New Roman"/>
        </w:rPr>
        <w:t xml:space="preserve">. Bring your laptop for this interactive session (download session materials here: </w:t>
      </w:r>
      <w:hyperlink r:id="rId7" w:history="1">
        <w:r w:rsidR="004730E5" w:rsidRPr="00DA0F75">
          <w:rPr>
            <w:rStyle w:val="Hyperlink"/>
            <w:rFonts w:ascii="Times New Roman" w:eastAsia="Times New Roman" w:hAnsi="Times New Roman" w:cs="Times New Roman"/>
          </w:rPr>
          <w:t>https://bit.ly/2KKXlHQ</w:t>
        </w:r>
      </w:hyperlink>
      <w:r w:rsidR="00E02BF5">
        <w:rPr>
          <w:rFonts w:ascii="Times New Roman" w:eastAsia="Times New Roman" w:hAnsi="Times New Roman" w:cs="Times New Roman"/>
        </w:rPr>
        <w:t>)</w:t>
      </w:r>
      <w:r>
        <w:rPr>
          <w:rFonts w:ascii="Times New Roman" w:eastAsia="Times New Roman" w:hAnsi="Times New Roman" w:cs="Times New Roman"/>
        </w:rPr>
        <w:t>.</w:t>
      </w:r>
    </w:p>
    <w:p w14:paraId="059D6517" w14:textId="2DDA7DC7" w:rsidR="001B7057" w:rsidRDefault="005F6C17">
      <w:pPr>
        <w:spacing w:line="240" w:lineRule="auto"/>
      </w:pPr>
      <w:r>
        <w:rPr>
          <w:rFonts w:ascii="Times New Roman" w:eastAsia="Times New Roman" w:hAnsi="Times New Roman" w:cs="Times New Roman"/>
        </w:rPr>
        <w:t>PRESS PARAGRAPH</w:t>
      </w:r>
    </w:p>
    <w:p w14:paraId="4C711DC4" w14:textId="7F57567C" w:rsidR="001B7057" w:rsidRDefault="00D25C5B">
      <w:pPr>
        <w:spacing w:line="240" w:lineRule="auto"/>
        <w:rPr>
          <w:rFonts w:ascii="Times New Roman" w:eastAsia="Times New Roman" w:hAnsi="Times New Roman" w:cs="Times New Roman"/>
        </w:rPr>
      </w:pPr>
      <w:r>
        <w:rPr>
          <w:rFonts w:ascii="Times New Roman" w:eastAsia="Times New Roman" w:hAnsi="Times New Roman" w:cs="Times New Roman"/>
        </w:rPr>
        <w:t xml:space="preserve">Data that is useful is not always easily amenable to quantitative analysis. Much of that data is in the form of unstructured text, whether in interviews, open-ended questionnaire responses, essays, or online comments. The statistical computer language R provides tools for cleaning and standardizing text for the purpose of summaries, displays, models, and prediction. Text mining tools can illuminate </w:t>
      </w:r>
      <w:r w:rsidR="00CF0135">
        <w:rPr>
          <w:rFonts w:ascii="Times New Roman" w:eastAsia="Times New Roman" w:hAnsi="Times New Roman" w:cs="Times New Roman"/>
        </w:rPr>
        <w:t>how employees feel about their job as well as determining areas of research missed by a questionnaire. This session will give a hands-on and step-by-step tutorial on how to clean and analyze text-based data.</w:t>
      </w:r>
    </w:p>
    <w:p w14:paraId="549DD160" w14:textId="77777777" w:rsidR="00CF0135" w:rsidRPr="00CF0135" w:rsidRDefault="00CF0135">
      <w:pPr>
        <w:spacing w:line="240" w:lineRule="auto"/>
        <w:rPr>
          <w:rFonts w:ascii="Times New Roman" w:eastAsia="Times New Roman" w:hAnsi="Times New Roman" w:cs="Times New Roman"/>
        </w:rPr>
      </w:pPr>
    </w:p>
    <w:p w14:paraId="2A8FCB6A" w14:textId="19AEC3BE" w:rsidR="001B7057" w:rsidRDefault="005F6C17">
      <w:pPr>
        <w:spacing w:line="240" w:lineRule="auto"/>
      </w:pPr>
      <w:r>
        <w:rPr>
          <w:rFonts w:ascii="Times New Roman" w:eastAsia="Times New Roman" w:hAnsi="Times New Roman" w:cs="Times New Roman"/>
        </w:rPr>
        <w:t>WORD COUNT</w:t>
      </w:r>
      <w:r w:rsidR="00AC39C2">
        <w:rPr>
          <w:rFonts w:ascii="Times New Roman" w:eastAsia="Times New Roman" w:hAnsi="Times New Roman" w:cs="Times New Roman"/>
        </w:rPr>
        <w:t xml:space="preserve">: </w:t>
      </w:r>
      <w:r w:rsidR="005A5B53">
        <w:rPr>
          <w:rFonts w:ascii="Times New Roman" w:eastAsia="Times New Roman" w:hAnsi="Times New Roman" w:cs="Times New Roman"/>
        </w:rPr>
        <w:t>2167</w:t>
      </w:r>
    </w:p>
    <w:p w14:paraId="697B5881" w14:textId="77777777" w:rsidR="001B7057" w:rsidRDefault="001B7057">
      <w:pPr>
        <w:spacing w:line="240" w:lineRule="auto"/>
      </w:pPr>
    </w:p>
    <w:p w14:paraId="3BFF3324" w14:textId="77777777" w:rsidR="001B7057" w:rsidRDefault="001B7057">
      <w:pPr>
        <w:spacing w:line="240" w:lineRule="auto"/>
      </w:pPr>
    </w:p>
    <w:p w14:paraId="4859C398" w14:textId="77777777" w:rsidR="001B7057" w:rsidRDefault="001B7057">
      <w:pPr>
        <w:spacing w:line="240" w:lineRule="auto"/>
      </w:pPr>
    </w:p>
    <w:p w14:paraId="36B17E0E" w14:textId="77777777" w:rsidR="001B7057" w:rsidRDefault="005F6C17">
      <w:r>
        <w:br w:type="page"/>
      </w:r>
    </w:p>
    <w:p w14:paraId="523D9EC6" w14:textId="4C52EB2C" w:rsidR="00D519A5" w:rsidRPr="00D519A5" w:rsidRDefault="008C29EA" w:rsidP="00D519A5">
      <w:pPr>
        <w:spacing w:after="120" w:line="48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Text Analytics and NLP</w:t>
      </w:r>
      <w:r w:rsidR="00D519A5" w:rsidRPr="00D519A5">
        <w:rPr>
          <w:rFonts w:ascii="Times New Roman" w:eastAsia="Times New Roman" w:hAnsi="Times New Roman" w:cs="Times New Roman"/>
          <w:b/>
        </w:rPr>
        <w:t xml:space="preserve"> with R</w:t>
      </w:r>
    </w:p>
    <w:p w14:paraId="3BBF1A4A" w14:textId="22959089" w:rsidR="002D4CD3" w:rsidRDefault="00797F42">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R (R Core Team, 201</w:t>
      </w:r>
      <w:r w:rsidR="009E00FE">
        <w:rPr>
          <w:rFonts w:ascii="Times New Roman" w:eastAsia="Times New Roman" w:hAnsi="Times New Roman" w:cs="Times New Roman"/>
        </w:rPr>
        <w:t>9</w:t>
      </w:r>
      <w:r w:rsidR="005F6C17">
        <w:rPr>
          <w:rFonts w:ascii="Times New Roman" w:eastAsia="Times New Roman" w:hAnsi="Times New Roman" w:cs="Times New Roman"/>
        </w:rPr>
        <w:t>) is an open-source programming language that is designed for statistical computing (</w:t>
      </w:r>
      <w:proofErr w:type="spellStart"/>
      <w:r w:rsidR="005F6C17">
        <w:rPr>
          <w:rFonts w:ascii="Times New Roman" w:eastAsia="Times New Roman" w:hAnsi="Times New Roman" w:cs="Times New Roman"/>
        </w:rPr>
        <w:t>Hornik</w:t>
      </w:r>
      <w:proofErr w:type="spellEnd"/>
      <w:r w:rsidR="005F6C17">
        <w:rPr>
          <w:rFonts w:ascii="Times New Roman" w:eastAsia="Times New Roman" w:hAnsi="Times New Roman" w:cs="Times New Roman"/>
        </w:rPr>
        <w:t xml:space="preserve">, 2013). R can perform anything from standard </w:t>
      </w:r>
      <w:r w:rsidR="009B24E9">
        <w:rPr>
          <w:rFonts w:ascii="Times New Roman" w:eastAsia="Times New Roman" w:hAnsi="Times New Roman" w:cs="Times New Roman"/>
        </w:rPr>
        <w:t>data analysis</w:t>
      </w:r>
      <w:r w:rsidR="005F6C17">
        <w:rPr>
          <w:rFonts w:ascii="Times New Roman" w:eastAsia="Times New Roman" w:hAnsi="Times New Roman" w:cs="Times New Roman"/>
        </w:rPr>
        <w:t xml:space="preserve"> (e.g. Multiple Regression, Hierarchical Linear Modeling, or Structural Equation Modeling) to</w:t>
      </w:r>
      <w:r w:rsidR="002821CD">
        <w:rPr>
          <w:rFonts w:ascii="Times New Roman" w:eastAsia="Times New Roman" w:hAnsi="Times New Roman" w:cs="Times New Roman"/>
        </w:rPr>
        <w:t xml:space="preserve"> machine learning and natural language processing to</w:t>
      </w:r>
      <w:r w:rsidR="005F6C17">
        <w:rPr>
          <w:rFonts w:ascii="Times New Roman" w:eastAsia="Times New Roman" w:hAnsi="Times New Roman" w:cs="Times New Roman"/>
        </w:rPr>
        <w:t xml:space="preserve"> highly specialized computations that may be unique to a scientific field. R is a programming </w:t>
      </w:r>
      <w:r w:rsidR="005F6C17">
        <w:rPr>
          <w:rFonts w:ascii="Times New Roman" w:eastAsia="Times New Roman" w:hAnsi="Times New Roman" w:cs="Times New Roman"/>
          <w:i/>
        </w:rPr>
        <w:t>language</w:t>
      </w:r>
      <w:r w:rsidR="005F6C17">
        <w:rPr>
          <w:rFonts w:ascii="Times New Roman" w:eastAsia="Times New Roman" w:hAnsi="Times New Roman" w:cs="Times New Roman"/>
        </w:rPr>
        <w:t xml:space="preserve"> </w:t>
      </w:r>
      <w:r w:rsidR="000B185F">
        <w:rPr>
          <w:rFonts w:ascii="Times New Roman" w:eastAsia="Times New Roman" w:hAnsi="Times New Roman" w:cs="Times New Roman"/>
        </w:rPr>
        <w:t xml:space="preserve">and </w:t>
      </w:r>
      <w:r w:rsidR="005F6C17">
        <w:rPr>
          <w:rFonts w:ascii="Times New Roman" w:eastAsia="Times New Roman" w:hAnsi="Times New Roman" w:cs="Times New Roman"/>
        </w:rPr>
        <w:t xml:space="preserve">not just </w:t>
      </w:r>
      <w:r w:rsidR="002D4CD3">
        <w:rPr>
          <w:rFonts w:ascii="Times New Roman" w:eastAsia="Times New Roman" w:hAnsi="Times New Roman" w:cs="Times New Roman"/>
        </w:rPr>
        <w:t>a statistical analysis package.</w:t>
      </w:r>
      <w:r w:rsidR="00F64569">
        <w:rPr>
          <w:rFonts w:ascii="Times New Roman" w:eastAsia="Times New Roman" w:hAnsi="Times New Roman" w:cs="Times New Roman"/>
        </w:rPr>
        <w:t xml:space="preserve"> By some measures, R has become one of the ten most popular programming languages (Cass, 2018). R’s popularity may be partly due to the large ecosystem of support pages, books, blogs, tutorials, and R specific conferences. Several R packages, including </w:t>
      </w:r>
      <w:proofErr w:type="spellStart"/>
      <w:r w:rsidR="00F64569">
        <w:rPr>
          <w:rFonts w:ascii="Times New Roman" w:eastAsia="Times New Roman" w:hAnsi="Times New Roman" w:cs="Times New Roman"/>
        </w:rPr>
        <w:t>dplyr</w:t>
      </w:r>
      <w:proofErr w:type="spellEnd"/>
      <w:r w:rsidR="00F64569">
        <w:rPr>
          <w:rFonts w:ascii="Times New Roman" w:eastAsia="Times New Roman" w:hAnsi="Times New Roman" w:cs="Times New Roman"/>
        </w:rPr>
        <w:t xml:space="preserve"> (Wickham, François, Henry, and Müller</w:t>
      </w:r>
      <w:r w:rsidR="00AE0D40">
        <w:rPr>
          <w:rFonts w:ascii="Times New Roman" w:eastAsia="Times New Roman" w:hAnsi="Times New Roman" w:cs="Times New Roman"/>
        </w:rPr>
        <w:t>, 2019</w:t>
      </w:r>
      <w:r w:rsidR="00F64569">
        <w:rPr>
          <w:rFonts w:ascii="Times New Roman" w:eastAsia="Times New Roman" w:hAnsi="Times New Roman" w:cs="Times New Roman"/>
        </w:rPr>
        <w:t>), ggplot2 (Wickham, 20</w:t>
      </w:r>
      <w:r w:rsidR="004A1E90">
        <w:rPr>
          <w:rFonts w:ascii="Times New Roman" w:eastAsia="Times New Roman" w:hAnsi="Times New Roman" w:cs="Times New Roman"/>
        </w:rPr>
        <w:t>16</w:t>
      </w:r>
      <w:r w:rsidR="00F64569">
        <w:rPr>
          <w:rFonts w:ascii="Times New Roman" w:eastAsia="Times New Roman" w:hAnsi="Times New Roman" w:cs="Times New Roman"/>
        </w:rPr>
        <w:t xml:space="preserve">), and </w:t>
      </w:r>
      <w:proofErr w:type="spellStart"/>
      <w:proofErr w:type="gramStart"/>
      <w:r w:rsidR="00F64569">
        <w:rPr>
          <w:rFonts w:ascii="Times New Roman" w:eastAsia="Times New Roman" w:hAnsi="Times New Roman" w:cs="Times New Roman"/>
        </w:rPr>
        <w:t>data.table</w:t>
      </w:r>
      <w:proofErr w:type="spellEnd"/>
      <w:proofErr w:type="gramEnd"/>
      <w:r w:rsidR="00F64569">
        <w:rPr>
          <w:rFonts w:ascii="Times New Roman" w:eastAsia="Times New Roman" w:hAnsi="Times New Roman" w:cs="Times New Roman"/>
        </w:rPr>
        <w:t xml:space="preserve"> (</w:t>
      </w:r>
      <w:proofErr w:type="spellStart"/>
      <w:r w:rsidR="00F64569">
        <w:rPr>
          <w:rFonts w:ascii="Times New Roman" w:eastAsia="Times New Roman" w:hAnsi="Times New Roman" w:cs="Times New Roman"/>
        </w:rPr>
        <w:t>Dowle</w:t>
      </w:r>
      <w:proofErr w:type="spellEnd"/>
      <w:r w:rsidR="00F64569">
        <w:rPr>
          <w:rFonts w:ascii="Times New Roman" w:eastAsia="Times New Roman" w:hAnsi="Times New Roman" w:cs="Times New Roman"/>
        </w:rPr>
        <w:t xml:space="preserve"> and Srinivasan, 201</w:t>
      </w:r>
      <w:r w:rsidR="004A1E90">
        <w:rPr>
          <w:rFonts w:ascii="Times New Roman" w:eastAsia="Times New Roman" w:hAnsi="Times New Roman" w:cs="Times New Roman"/>
        </w:rPr>
        <w:t>9</w:t>
      </w:r>
      <w:r w:rsidR="00F64569">
        <w:rPr>
          <w:rFonts w:ascii="Times New Roman" w:eastAsia="Times New Roman" w:hAnsi="Times New Roman" w:cs="Times New Roman"/>
        </w:rPr>
        <w:t>) have over 12,000 mentions on Stack Overflow (Robinson, 2017).</w:t>
      </w:r>
    </w:p>
    <w:p w14:paraId="2100FAE8" w14:textId="7B1F1C8D" w:rsidR="009B24E9" w:rsidRDefault="009B24E9">
      <w:pPr>
        <w:spacing w:after="120" w:line="480" w:lineRule="auto"/>
        <w:ind w:firstLine="720"/>
        <w:rPr>
          <w:rFonts w:ascii="Times New Roman" w:eastAsia="Times New Roman" w:hAnsi="Times New Roman" w:cs="Times New Roman"/>
        </w:rPr>
      </w:pPr>
      <w:commentRangeStart w:id="0"/>
      <w:r>
        <w:rPr>
          <w:rFonts w:ascii="Times New Roman" w:eastAsia="Times New Roman" w:hAnsi="Times New Roman" w:cs="Times New Roman"/>
        </w:rPr>
        <w:t>Many data scientists and practitioners can contribute to R by writing new and unique software, called “packages” in R. At the time of this writing, the Comprehensive R Archive Network (CRAN) contains 1</w:t>
      </w:r>
      <w:r w:rsidR="002857ED">
        <w:rPr>
          <w:rFonts w:ascii="Times New Roman" w:eastAsia="Times New Roman" w:hAnsi="Times New Roman" w:cs="Times New Roman"/>
        </w:rPr>
        <w:t>4,750</w:t>
      </w:r>
      <w:r>
        <w:rPr>
          <w:rFonts w:ascii="Times New Roman" w:eastAsia="Times New Roman" w:hAnsi="Times New Roman" w:cs="Times New Roman"/>
        </w:rPr>
        <w:t xml:space="preserve"> available packages, including packages to read data in varying formats (e.g., </w:t>
      </w:r>
      <w:proofErr w:type="spellStart"/>
      <w:r>
        <w:rPr>
          <w:rFonts w:ascii="Times New Roman" w:eastAsia="Times New Roman" w:hAnsi="Times New Roman" w:cs="Times New Roman"/>
        </w:rPr>
        <w:t>readr</w:t>
      </w:r>
      <w:proofErr w:type="spellEnd"/>
      <w:r>
        <w:rPr>
          <w:rFonts w:ascii="Times New Roman" w:eastAsia="Times New Roman" w:hAnsi="Times New Roman" w:cs="Times New Roman"/>
        </w:rPr>
        <w:t xml:space="preserve">, open.xlsx, haven, </w:t>
      </w:r>
      <w:proofErr w:type="spellStart"/>
      <w:r>
        <w:rPr>
          <w:rFonts w:ascii="Times New Roman" w:eastAsia="Times New Roman" w:hAnsi="Times New Roman" w:cs="Times New Roman"/>
        </w:rPr>
        <w:t>rjson</w:t>
      </w:r>
      <w:proofErr w:type="spellEnd"/>
      <w:r w:rsidR="00AF0429">
        <w:rPr>
          <w:rFonts w:ascii="Times New Roman" w:eastAsia="Times New Roman" w:hAnsi="Times New Roman" w:cs="Times New Roman"/>
        </w:rPr>
        <w:t>, officer</w:t>
      </w:r>
      <w:r w:rsidR="002821CD">
        <w:rPr>
          <w:rFonts w:ascii="Times New Roman" w:eastAsia="Times New Roman" w:hAnsi="Times New Roman" w:cs="Times New Roman"/>
        </w:rPr>
        <w:t>, vroom</w:t>
      </w:r>
      <w:r>
        <w:rPr>
          <w:rFonts w:ascii="Times New Roman" w:eastAsia="Times New Roman" w:hAnsi="Times New Roman" w:cs="Times New Roman"/>
        </w:rPr>
        <w:t xml:space="preserve">), access databases (e.g., DBI, </w:t>
      </w:r>
      <w:proofErr w:type="spellStart"/>
      <w:r>
        <w:rPr>
          <w:rFonts w:ascii="Times New Roman" w:eastAsia="Times New Roman" w:hAnsi="Times New Roman" w:cs="Times New Roman"/>
        </w:rPr>
        <w:t>odbc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RSQLite</w:t>
      </w:r>
      <w:proofErr w:type="spellEnd"/>
      <w:r>
        <w:rPr>
          <w:rFonts w:ascii="Times New Roman" w:eastAsia="Times New Roman" w:hAnsi="Times New Roman" w:cs="Times New Roman"/>
        </w:rPr>
        <w:t xml:space="preserve">), clean data (e.g., </w:t>
      </w:r>
      <w:proofErr w:type="spellStart"/>
      <w:r>
        <w:rPr>
          <w:rFonts w:ascii="Times New Roman" w:eastAsia="Times New Roman" w:hAnsi="Times New Roman" w:cs="Times New Roman"/>
        </w:rPr>
        <w:t>dplyr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tidyr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stringr</w:t>
      </w:r>
      <w:proofErr w:type="spellEnd"/>
      <w:r>
        <w:rPr>
          <w:rFonts w:ascii="Times New Roman" w:eastAsia="Times New Roman" w:hAnsi="Times New Roman" w:cs="Times New Roman"/>
        </w:rPr>
        <w:t xml:space="preserve">, reshape2), perform data analyses and machine learning (e.g., </w:t>
      </w:r>
      <w:r w:rsidR="002821CD">
        <w:rPr>
          <w:rFonts w:ascii="Times New Roman" w:eastAsia="Times New Roman" w:hAnsi="Times New Roman" w:cs="Times New Roman"/>
        </w:rPr>
        <w:t xml:space="preserve">infer, </w:t>
      </w:r>
      <w:r>
        <w:rPr>
          <w:rFonts w:ascii="Times New Roman" w:eastAsia="Times New Roman" w:hAnsi="Times New Roman" w:cs="Times New Roman"/>
        </w:rPr>
        <w:t xml:space="preserve">caret, </w:t>
      </w:r>
      <w:proofErr w:type="spellStart"/>
      <w:r>
        <w:rPr>
          <w:rFonts w:ascii="Times New Roman" w:eastAsia="Times New Roman" w:hAnsi="Times New Roman" w:cs="Times New Roman"/>
        </w:rPr>
        <w:t>xgboost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randomForest</w:t>
      </w:r>
      <w:proofErr w:type="spellEnd"/>
      <w:r>
        <w:rPr>
          <w:rFonts w:ascii="Times New Roman" w:eastAsia="Times New Roman" w:hAnsi="Times New Roman" w:cs="Times New Roman"/>
        </w:rPr>
        <w:t>, survival</w:t>
      </w:r>
      <w:r w:rsidR="00D308C3">
        <w:rPr>
          <w:rFonts w:ascii="Times New Roman" w:eastAsia="Times New Roman" w:hAnsi="Times New Roman" w:cs="Times New Roman"/>
        </w:rPr>
        <w:t>, DALEX</w:t>
      </w:r>
      <w:r>
        <w:rPr>
          <w:rFonts w:ascii="Times New Roman" w:eastAsia="Times New Roman" w:hAnsi="Times New Roman" w:cs="Times New Roman"/>
        </w:rPr>
        <w:t xml:space="preserve">), visualize results (e.g., shiny, ggplot2), and </w:t>
      </w:r>
      <w:r w:rsidR="00AF0429">
        <w:rPr>
          <w:rFonts w:ascii="Times New Roman" w:eastAsia="Times New Roman" w:hAnsi="Times New Roman" w:cs="Times New Roman"/>
        </w:rPr>
        <w:t xml:space="preserve">interface with other programming languages (e.g., </w:t>
      </w:r>
      <w:proofErr w:type="spellStart"/>
      <w:r w:rsidR="00AF0429">
        <w:rPr>
          <w:rFonts w:ascii="Times New Roman" w:eastAsia="Times New Roman" w:hAnsi="Times New Roman" w:cs="Times New Roman"/>
        </w:rPr>
        <w:t>Rcpp</w:t>
      </w:r>
      <w:proofErr w:type="spellEnd"/>
      <w:r w:rsidR="00AF0429">
        <w:rPr>
          <w:rFonts w:ascii="Times New Roman" w:eastAsia="Times New Roman" w:hAnsi="Times New Roman" w:cs="Times New Roman"/>
        </w:rPr>
        <w:t xml:space="preserve">, reticulate, </w:t>
      </w:r>
      <w:proofErr w:type="spellStart"/>
      <w:r w:rsidR="00AF0429">
        <w:rPr>
          <w:rFonts w:ascii="Times New Roman" w:eastAsia="Times New Roman" w:hAnsi="Times New Roman" w:cs="Times New Roman"/>
        </w:rPr>
        <w:t>RJava</w:t>
      </w:r>
      <w:proofErr w:type="spellEnd"/>
      <w:r w:rsidR="00AF0429">
        <w:rPr>
          <w:rFonts w:ascii="Times New Roman" w:eastAsia="Times New Roman" w:hAnsi="Times New Roman" w:cs="Times New Roman"/>
        </w:rPr>
        <w:t>). These packages, just like R itself, are free of charge.</w:t>
      </w:r>
      <w:commentRangeEnd w:id="0"/>
      <w:r w:rsidR="006D579E">
        <w:rPr>
          <w:rStyle w:val="CommentReference"/>
        </w:rPr>
        <w:commentReference w:id="0"/>
      </w:r>
    </w:p>
    <w:p w14:paraId="3DA65C1D" w14:textId="5FCDA36D" w:rsidR="00AF0429" w:rsidRDefault="00173181" w:rsidP="00010EC1">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w:t>
      </w:r>
      <w:r w:rsidR="00527125">
        <w:rPr>
          <w:rFonts w:ascii="Times New Roman" w:eastAsia="Times New Roman" w:hAnsi="Times New Roman" w:cs="Times New Roman"/>
        </w:rPr>
        <w:t>Master T</w:t>
      </w:r>
      <w:r>
        <w:rPr>
          <w:rFonts w:ascii="Times New Roman" w:eastAsia="Times New Roman" w:hAnsi="Times New Roman" w:cs="Times New Roman"/>
        </w:rPr>
        <w:t xml:space="preserve">utorial </w:t>
      </w:r>
      <w:r w:rsidR="00527125">
        <w:rPr>
          <w:rFonts w:ascii="Times New Roman" w:eastAsia="Times New Roman" w:hAnsi="Times New Roman" w:cs="Times New Roman"/>
        </w:rPr>
        <w:t xml:space="preserve">will </w:t>
      </w:r>
      <w:r w:rsidR="00AF0429">
        <w:rPr>
          <w:rFonts w:ascii="Times New Roman" w:eastAsia="Times New Roman" w:hAnsi="Times New Roman" w:cs="Times New Roman"/>
        </w:rPr>
        <w:t xml:space="preserve">teach attendees how to leverage R and several packages to </w:t>
      </w:r>
      <w:r w:rsidR="00010EC1">
        <w:rPr>
          <w:rFonts w:ascii="Times New Roman" w:eastAsia="Times New Roman" w:hAnsi="Times New Roman" w:cs="Times New Roman"/>
        </w:rPr>
        <w:t xml:space="preserve">transform text data into statistical displays and predictive models. We will show users how to extract data from common text sources, including surveys, interviews, and online reviews/comments, standardize the </w:t>
      </w:r>
      <w:r w:rsidR="00B030DC">
        <w:rPr>
          <w:rFonts w:ascii="Times New Roman" w:eastAsia="Times New Roman" w:hAnsi="Times New Roman" w:cs="Times New Roman"/>
        </w:rPr>
        <w:t>text</w:t>
      </w:r>
      <w:r w:rsidR="00010EC1">
        <w:rPr>
          <w:rFonts w:ascii="Times New Roman" w:eastAsia="Times New Roman" w:hAnsi="Times New Roman" w:cs="Times New Roman"/>
        </w:rPr>
        <w:t xml:space="preserve"> into a </w:t>
      </w:r>
      <w:r w:rsidR="00B030DC">
        <w:rPr>
          <w:rFonts w:ascii="Times New Roman" w:eastAsia="Times New Roman" w:hAnsi="Times New Roman" w:cs="Times New Roman"/>
        </w:rPr>
        <w:t>useful</w:t>
      </w:r>
      <w:r w:rsidR="00010EC1">
        <w:rPr>
          <w:rFonts w:ascii="Times New Roman" w:eastAsia="Times New Roman" w:hAnsi="Times New Roman" w:cs="Times New Roman"/>
        </w:rPr>
        <w:t xml:space="preserve"> form, and predict quantitative and qualitative outcome measures. One can think of this</w:t>
      </w:r>
      <w:r w:rsidR="00F650FA">
        <w:rPr>
          <w:rFonts w:ascii="Times New Roman" w:eastAsia="Times New Roman" w:hAnsi="Times New Roman" w:cs="Times New Roman"/>
        </w:rPr>
        <w:t xml:space="preserve"> Master</w:t>
      </w:r>
      <w:r w:rsidR="00010EC1">
        <w:rPr>
          <w:rFonts w:ascii="Times New Roman" w:eastAsia="Times New Roman" w:hAnsi="Times New Roman" w:cs="Times New Roman"/>
        </w:rPr>
        <w:t xml:space="preserve"> </w:t>
      </w:r>
      <w:r w:rsidR="00F650FA">
        <w:rPr>
          <w:rFonts w:ascii="Times New Roman" w:eastAsia="Times New Roman" w:hAnsi="Times New Roman" w:cs="Times New Roman"/>
        </w:rPr>
        <w:t>T</w:t>
      </w:r>
      <w:r w:rsidR="00010EC1">
        <w:rPr>
          <w:rFonts w:ascii="Times New Roman" w:eastAsia="Times New Roman" w:hAnsi="Times New Roman" w:cs="Times New Roman"/>
        </w:rPr>
        <w:t xml:space="preserve">utorial as a </w:t>
      </w:r>
      <w:r w:rsidR="00F650FA">
        <w:rPr>
          <w:rFonts w:ascii="Times New Roman" w:eastAsia="Times New Roman" w:hAnsi="Times New Roman" w:cs="Times New Roman"/>
        </w:rPr>
        <w:t xml:space="preserve">direct </w:t>
      </w:r>
      <w:r w:rsidR="00010EC1">
        <w:rPr>
          <w:rFonts w:ascii="Times New Roman" w:eastAsia="Times New Roman" w:hAnsi="Times New Roman" w:cs="Times New Roman"/>
        </w:rPr>
        <w:t xml:space="preserve">continuation of the R </w:t>
      </w:r>
      <w:r w:rsidR="00F650FA">
        <w:rPr>
          <w:rFonts w:ascii="Times New Roman" w:eastAsia="Times New Roman" w:hAnsi="Times New Roman" w:cs="Times New Roman"/>
        </w:rPr>
        <w:t>M</w:t>
      </w:r>
      <w:r w:rsidR="00010EC1">
        <w:rPr>
          <w:rFonts w:ascii="Times New Roman" w:eastAsia="Times New Roman" w:hAnsi="Times New Roman" w:cs="Times New Roman"/>
        </w:rPr>
        <w:t xml:space="preserve">aster </w:t>
      </w:r>
      <w:r w:rsidR="00F650FA">
        <w:rPr>
          <w:rFonts w:ascii="Times New Roman" w:eastAsia="Times New Roman" w:hAnsi="Times New Roman" w:cs="Times New Roman"/>
        </w:rPr>
        <w:t>T</w:t>
      </w:r>
      <w:r w:rsidR="00010EC1">
        <w:rPr>
          <w:rFonts w:ascii="Times New Roman" w:eastAsia="Times New Roman" w:hAnsi="Times New Roman" w:cs="Times New Roman"/>
        </w:rPr>
        <w:t>utorial at the 2019 SIOP</w:t>
      </w:r>
      <w:r w:rsidR="00F650FA">
        <w:rPr>
          <w:rFonts w:ascii="Times New Roman" w:eastAsia="Times New Roman" w:hAnsi="Times New Roman" w:cs="Times New Roman"/>
        </w:rPr>
        <w:t xml:space="preserve"> conference</w:t>
      </w:r>
      <w:r w:rsidR="00010EC1">
        <w:rPr>
          <w:rFonts w:ascii="Times New Roman" w:eastAsia="Times New Roman" w:hAnsi="Times New Roman" w:cs="Times New Roman"/>
        </w:rPr>
        <w:t xml:space="preserve"> on web scraping: after extracting data from the web, what do you do with that data?</w:t>
      </w:r>
      <w:r w:rsidR="00AF0429">
        <w:rPr>
          <w:rFonts w:ascii="Times New Roman" w:eastAsia="Times New Roman" w:hAnsi="Times New Roman" w:cs="Times New Roman"/>
        </w:rPr>
        <w:t xml:space="preserve"> Attendees should be familiar </w:t>
      </w:r>
      <w:r w:rsidR="00AF0429">
        <w:rPr>
          <w:rFonts w:ascii="Times New Roman" w:eastAsia="Times New Roman" w:hAnsi="Times New Roman" w:cs="Times New Roman"/>
        </w:rPr>
        <w:lastRenderedPageBreak/>
        <w:t xml:space="preserve">with R </w:t>
      </w:r>
      <w:r w:rsidR="00862C2C">
        <w:rPr>
          <w:rFonts w:ascii="Times New Roman" w:eastAsia="Times New Roman" w:hAnsi="Times New Roman" w:cs="Times New Roman"/>
        </w:rPr>
        <w:t>and have both R and RStudio installed prior to the workshop. We will walk through and explain each line of code in detail, but we will have little time to</w:t>
      </w:r>
      <w:r w:rsidR="007965BC">
        <w:rPr>
          <w:rFonts w:ascii="Times New Roman" w:eastAsia="Times New Roman" w:hAnsi="Times New Roman" w:cs="Times New Roman"/>
        </w:rPr>
        <w:t xml:space="preserve"> review the basics of R itself.</w:t>
      </w:r>
    </w:p>
    <w:p w14:paraId="5CFA0768" w14:textId="57B923E0" w:rsidR="001B7057" w:rsidRPr="00173181" w:rsidRDefault="0058471F" w:rsidP="00173181">
      <w:pPr>
        <w:spacing w:after="120" w:line="480" w:lineRule="auto"/>
      </w:pPr>
      <w:bookmarkStart w:id="1" w:name="_gjdgxs" w:colFirst="0" w:colLast="0"/>
      <w:bookmarkEnd w:id="1"/>
      <w:r>
        <w:rPr>
          <w:rFonts w:ascii="Times New Roman" w:eastAsia="Times New Roman" w:hAnsi="Times New Roman" w:cs="Times New Roman"/>
          <w:i/>
        </w:rPr>
        <w:t>Proposed Session</w:t>
      </w:r>
    </w:p>
    <w:p w14:paraId="2049318D" w14:textId="2B45845B" w:rsidR="00A82E9A" w:rsidRDefault="00B030DC" w:rsidP="00787049">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Many studies require parsing and analyzing existing data. Much of this data is in the form of unstructured text</w:t>
      </w:r>
      <w:r w:rsidR="004B3E89">
        <w:rPr>
          <w:rFonts w:ascii="Times New Roman" w:eastAsia="Times New Roman" w:hAnsi="Times New Roman" w:cs="Times New Roman"/>
        </w:rPr>
        <w:t>. Anyone who has ever read a book knows that unstructured text contains substantial information.</w:t>
      </w:r>
      <w:r>
        <w:rPr>
          <w:rFonts w:ascii="Times New Roman" w:eastAsia="Times New Roman" w:hAnsi="Times New Roman" w:cs="Times New Roman"/>
        </w:rPr>
        <w:t xml:space="preserve"> </w:t>
      </w:r>
      <w:r w:rsidR="004B3E89">
        <w:rPr>
          <w:rFonts w:ascii="Times New Roman" w:eastAsia="Times New Roman" w:hAnsi="Times New Roman" w:cs="Times New Roman"/>
        </w:rPr>
        <w:t>Humans are specially attuned to spotting patterns in these types of stimuli. However, manually parsing millions of reviews, thousands of books, or hundreds of articles would take extensive time and effort. Computers can quickly parse information but lack the nuance to</w:t>
      </w:r>
      <w:r w:rsidR="004A05F4">
        <w:rPr>
          <w:rFonts w:ascii="Times New Roman" w:eastAsia="Times New Roman" w:hAnsi="Times New Roman" w:cs="Times New Roman"/>
        </w:rPr>
        <w:t xml:space="preserve"> spot novel patterns contained therein.</w:t>
      </w:r>
      <w:r w:rsidR="004B3E89">
        <w:rPr>
          <w:rFonts w:ascii="Times New Roman" w:eastAsia="Times New Roman" w:hAnsi="Times New Roman" w:cs="Times New Roman"/>
        </w:rPr>
        <w:t xml:space="preserve"> </w:t>
      </w:r>
      <w:r w:rsidR="00BE2D0A">
        <w:rPr>
          <w:rFonts w:ascii="Times New Roman" w:eastAsia="Times New Roman" w:hAnsi="Times New Roman" w:cs="Times New Roman"/>
        </w:rPr>
        <w:t xml:space="preserve">Cleaning and parsing unstructured text data for analyses requires special strategies. R has many tools designed to clean, describe, display, model, and predict text data (e.g., </w:t>
      </w:r>
      <w:proofErr w:type="spellStart"/>
      <w:r w:rsidR="00BE2D0A">
        <w:rPr>
          <w:rFonts w:ascii="Times New Roman" w:eastAsia="Times New Roman" w:hAnsi="Times New Roman" w:cs="Times New Roman"/>
        </w:rPr>
        <w:t>Munzert</w:t>
      </w:r>
      <w:proofErr w:type="spellEnd"/>
      <w:r w:rsidR="00BE2D0A">
        <w:rPr>
          <w:rFonts w:ascii="Times New Roman" w:eastAsia="Times New Roman" w:hAnsi="Times New Roman" w:cs="Times New Roman"/>
        </w:rPr>
        <w:t xml:space="preserve">, </w:t>
      </w:r>
      <w:proofErr w:type="spellStart"/>
      <w:r w:rsidR="00BE2D0A">
        <w:rPr>
          <w:rFonts w:ascii="Times New Roman" w:eastAsia="Times New Roman" w:hAnsi="Times New Roman" w:cs="Times New Roman"/>
        </w:rPr>
        <w:t>Rubba</w:t>
      </w:r>
      <w:proofErr w:type="spellEnd"/>
      <w:r w:rsidR="00BE2D0A">
        <w:rPr>
          <w:rFonts w:ascii="Times New Roman" w:eastAsia="Times New Roman" w:hAnsi="Times New Roman" w:cs="Times New Roman"/>
        </w:rPr>
        <w:t xml:space="preserve">, </w:t>
      </w:r>
      <w:proofErr w:type="spellStart"/>
      <w:r w:rsidR="00BE2D0A">
        <w:rPr>
          <w:rFonts w:ascii="Times New Roman" w:eastAsia="Times New Roman" w:hAnsi="Times New Roman" w:cs="Times New Roman"/>
        </w:rPr>
        <w:t>Meißner</w:t>
      </w:r>
      <w:proofErr w:type="spellEnd"/>
      <w:r w:rsidR="00BE2D0A">
        <w:rPr>
          <w:rFonts w:ascii="Times New Roman" w:eastAsia="Times New Roman" w:hAnsi="Times New Roman" w:cs="Times New Roman"/>
        </w:rPr>
        <w:t xml:space="preserve">, and </w:t>
      </w:r>
      <w:proofErr w:type="spellStart"/>
      <w:r w:rsidR="00BE2D0A">
        <w:rPr>
          <w:rFonts w:ascii="Times New Roman" w:eastAsia="Times New Roman" w:hAnsi="Times New Roman" w:cs="Times New Roman"/>
        </w:rPr>
        <w:t>Nyhuis</w:t>
      </w:r>
      <w:proofErr w:type="spellEnd"/>
      <w:r w:rsidR="00BE2D0A">
        <w:rPr>
          <w:rFonts w:ascii="Times New Roman" w:eastAsia="Times New Roman" w:hAnsi="Times New Roman" w:cs="Times New Roman"/>
        </w:rPr>
        <w:t xml:space="preserve">, 2015; </w:t>
      </w:r>
      <w:proofErr w:type="spellStart"/>
      <w:r w:rsidR="00BE2D0A">
        <w:rPr>
          <w:rFonts w:ascii="Times New Roman" w:eastAsia="Times New Roman" w:hAnsi="Times New Roman" w:cs="Times New Roman"/>
        </w:rPr>
        <w:t>Silge</w:t>
      </w:r>
      <w:proofErr w:type="spellEnd"/>
      <w:r w:rsidR="00622828">
        <w:rPr>
          <w:rFonts w:ascii="Times New Roman" w:eastAsia="Times New Roman" w:hAnsi="Times New Roman" w:cs="Times New Roman"/>
        </w:rPr>
        <w:t xml:space="preserve"> and Robinson</w:t>
      </w:r>
      <w:r w:rsidR="00BE2D0A">
        <w:rPr>
          <w:rFonts w:ascii="Times New Roman" w:eastAsia="Times New Roman" w:hAnsi="Times New Roman" w:cs="Times New Roman"/>
        </w:rPr>
        <w:t xml:space="preserve">, 2017). Unfortunately, I-O psychologists often lack the specialized training required to successfully parse unstructured data without tedious, manual coding methods. Building on several R-based master tutorials over the past few years (e.g., </w:t>
      </w:r>
      <w:proofErr w:type="spellStart"/>
      <w:r w:rsidR="00BE2D0A">
        <w:rPr>
          <w:rFonts w:ascii="Times New Roman" w:eastAsia="Times New Roman" w:hAnsi="Times New Roman" w:cs="Times New Roman"/>
        </w:rPr>
        <w:t>Schwall</w:t>
      </w:r>
      <w:proofErr w:type="spellEnd"/>
      <w:r w:rsidR="00BE2D0A">
        <w:rPr>
          <w:rFonts w:ascii="Times New Roman" w:eastAsia="Times New Roman" w:hAnsi="Times New Roman" w:cs="Times New Roman"/>
        </w:rPr>
        <w:t xml:space="preserve">, </w:t>
      </w:r>
      <w:proofErr w:type="spellStart"/>
      <w:r w:rsidR="00BE2D0A">
        <w:rPr>
          <w:rFonts w:ascii="Times New Roman" w:eastAsia="Times New Roman" w:hAnsi="Times New Roman" w:cs="Times New Roman"/>
        </w:rPr>
        <w:t>Lustenberger</w:t>
      </w:r>
      <w:proofErr w:type="spellEnd"/>
      <w:r w:rsidR="00BE2D0A">
        <w:rPr>
          <w:rFonts w:ascii="Times New Roman" w:eastAsia="Times New Roman" w:hAnsi="Times New Roman" w:cs="Times New Roman"/>
        </w:rPr>
        <w:t xml:space="preserve">, Beatty, and Jones, 2014; </w:t>
      </w:r>
      <w:proofErr w:type="spellStart"/>
      <w:r w:rsidR="00BE2D0A">
        <w:rPr>
          <w:rFonts w:ascii="Times New Roman" w:eastAsia="Times New Roman" w:hAnsi="Times New Roman" w:cs="Times New Roman"/>
        </w:rPr>
        <w:t>Schwall</w:t>
      </w:r>
      <w:proofErr w:type="spellEnd"/>
      <w:r w:rsidR="00BE2D0A">
        <w:rPr>
          <w:rFonts w:ascii="Times New Roman" w:eastAsia="Times New Roman" w:hAnsi="Times New Roman" w:cs="Times New Roman"/>
        </w:rPr>
        <w:t xml:space="preserve">, Beatty, &amp; Jones, 2015; </w:t>
      </w:r>
      <w:proofErr w:type="spellStart"/>
      <w:r w:rsidR="00BE2D0A">
        <w:rPr>
          <w:rFonts w:ascii="Times New Roman" w:eastAsia="Times New Roman" w:hAnsi="Times New Roman" w:cs="Times New Roman"/>
        </w:rPr>
        <w:t>Goebl</w:t>
      </w:r>
      <w:proofErr w:type="spellEnd"/>
      <w:r w:rsidR="00BE2D0A">
        <w:rPr>
          <w:rFonts w:ascii="Times New Roman" w:eastAsia="Times New Roman" w:hAnsi="Times New Roman" w:cs="Times New Roman"/>
        </w:rPr>
        <w:t xml:space="preserve">, Jones, &amp; </w:t>
      </w:r>
      <w:proofErr w:type="spellStart"/>
      <w:r w:rsidR="00BE2D0A">
        <w:rPr>
          <w:rFonts w:ascii="Times New Roman" w:eastAsia="Times New Roman" w:hAnsi="Times New Roman" w:cs="Times New Roman"/>
        </w:rPr>
        <w:t>Semmell</w:t>
      </w:r>
      <w:proofErr w:type="spellEnd"/>
      <w:r w:rsidR="00BE2D0A">
        <w:rPr>
          <w:rFonts w:ascii="Times New Roman" w:eastAsia="Times New Roman" w:hAnsi="Times New Roman" w:cs="Times New Roman"/>
        </w:rPr>
        <w:t xml:space="preserve">, 2016; </w:t>
      </w:r>
      <w:proofErr w:type="spellStart"/>
      <w:r w:rsidR="00BE2D0A">
        <w:rPr>
          <w:rFonts w:ascii="Times New Roman" w:eastAsia="Times New Roman" w:hAnsi="Times New Roman" w:cs="Times New Roman"/>
        </w:rPr>
        <w:t>Goebl</w:t>
      </w:r>
      <w:proofErr w:type="spellEnd"/>
      <w:r w:rsidR="00BE2D0A">
        <w:rPr>
          <w:rFonts w:ascii="Times New Roman" w:eastAsia="Times New Roman" w:hAnsi="Times New Roman" w:cs="Times New Roman"/>
        </w:rPr>
        <w:t xml:space="preserve">, Jones, &amp; </w:t>
      </w:r>
      <w:proofErr w:type="spellStart"/>
      <w:r w:rsidR="00BE2D0A">
        <w:rPr>
          <w:rFonts w:ascii="Times New Roman" w:eastAsia="Times New Roman" w:hAnsi="Times New Roman" w:cs="Times New Roman"/>
        </w:rPr>
        <w:t>Semmell</w:t>
      </w:r>
      <w:proofErr w:type="spellEnd"/>
      <w:r w:rsidR="00BE2D0A">
        <w:rPr>
          <w:rFonts w:ascii="Times New Roman" w:eastAsia="Times New Roman" w:hAnsi="Times New Roman" w:cs="Times New Roman"/>
        </w:rPr>
        <w:t>, 2018; Jones, Nydick, &amp; Wiseman, 2019a; Jones, Nydick, &amp; Wiseman, 2019b)</w:t>
      </w:r>
      <w:r w:rsidR="005D2779">
        <w:rPr>
          <w:rFonts w:ascii="Times New Roman" w:eastAsia="Times New Roman" w:hAnsi="Times New Roman" w:cs="Times New Roman"/>
        </w:rPr>
        <w:t xml:space="preserve">, this tutorial aims to break down useful R methods for I/O psychologists. Specifically, this tutorial can be seen as extension of Web Scraping and APIs with R (Jones, Nydick, &amp; Wiseman, 2019b) that describes what to do with the data being </w:t>
      </w:r>
      <w:r w:rsidR="004B5BDB">
        <w:rPr>
          <w:rFonts w:ascii="Times New Roman" w:eastAsia="Times New Roman" w:hAnsi="Times New Roman" w:cs="Times New Roman"/>
        </w:rPr>
        <w:t>extracted from the web.</w:t>
      </w:r>
      <w:r w:rsidR="00787049">
        <w:rPr>
          <w:rFonts w:ascii="Times New Roman" w:eastAsia="Times New Roman" w:hAnsi="Times New Roman" w:cs="Times New Roman"/>
        </w:rPr>
        <w:t xml:space="preserve"> We will explain text mining as implemented by R in t</w:t>
      </w:r>
      <w:r w:rsidR="00345685">
        <w:rPr>
          <w:rFonts w:ascii="Times New Roman" w:eastAsia="Times New Roman" w:hAnsi="Times New Roman" w:cs="Times New Roman"/>
        </w:rPr>
        <w:t>hree</w:t>
      </w:r>
      <w:r w:rsidR="00787049">
        <w:rPr>
          <w:rFonts w:ascii="Times New Roman" w:eastAsia="Times New Roman" w:hAnsi="Times New Roman" w:cs="Times New Roman"/>
        </w:rPr>
        <w:t xml:space="preserve"> parts.</w:t>
      </w:r>
    </w:p>
    <w:p w14:paraId="1C2414D1" w14:textId="18D1187B" w:rsidR="00631FEA" w:rsidRDefault="00345685" w:rsidP="00787049">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The first part of the tutorial will introduce packages and methods for importing, cleaning, filtering, and structuring text data. We will discuss tokens, n-grams, stop words, and stemming, so that common patterns of text can easily be identified and isolated.</w:t>
      </w:r>
      <w:r w:rsidR="00182050">
        <w:rPr>
          <w:rFonts w:ascii="Times New Roman" w:eastAsia="Times New Roman" w:hAnsi="Times New Roman" w:cs="Times New Roman"/>
        </w:rPr>
        <w:t xml:space="preserve"> Much of this processing employ several powerful R packages, including tm (</w:t>
      </w:r>
      <w:proofErr w:type="spellStart"/>
      <w:r w:rsidR="00182050">
        <w:rPr>
          <w:rFonts w:ascii="Times New Roman" w:eastAsia="Times New Roman" w:hAnsi="Times New Roman" w:cs="Times New Roman"/>
        </w:rPr>
        <w:t>Feinerer</w:t>
      </w:r>
      <w:proofErr w:type="spellEnd"/>
      <w:r w:rsidR="00182050">
        <w:rPr>
          <w:rFonts w:ascii="Times New Roman" w:eastAsia="Times New Roman" w:hAnsi="Times New Roman" w:cs="Times New Roman"/>
        </w:rPr>
        <w:t xml:space="preserve"> and </w:t>
      </w:r>
      <w:proofErr w:type="spellStart"/>
      <w:r w:rsidR="00182050">
        <w:rPr>
          <w:rFonts w:ascii="Times New Roman" w:eastAsia="Times New Roman" w:hAnsi="Times New Roman" w:cs="Times New Roman"/>
        </w:rPr>
        <w:t>Hornik</w:t>
      </w:r>
      <w:proofErr w:type="spellEnd"/>
      <w:r w:rsidR="00182050">
        <w:rPr>
          <w:rFonts w:ascii="Times New Roman" w:eastAsia="Times New Roman" w:hAnsi="Times New Roman" w:cs="Times New Roman"/>
        </w:rPr>
        <w:t xml:space="preserve">, 2018), corpus (Perry, 2017), and </w:t>
      </w:r>
      <w:proofErr w:type="spellStart"/>
      <w:r w:rsidR="00182050">
        <w:rPr>
          <w:rFonts w:ascii="Times New Roman" w:eastAsia="Times New Roman" w:hAnsi="Times New Roman" w:cs="Times New Roman"/>
        </w:rPr>
        <w:t>tidytext</w:t>
      </w:r>
      <w:proofErr w:type="spellEnd"/>
      <w:r w:rsidR="00182050">
        <w:rPr>
          <w:rFonts w:ascii="Times New Roman" w:eastAsia="Times New Roman" w:hAnsi="Times New Roman" w:cs="Times New Roman"/>
        </w:rPr>
        <w:t xml:space="preserve"> (</w:t>
      </w:r>
      <w:proofErr w:type="spellStart"/>
      <w:r w:rsidR="00182050">
        <w:rPr>
          <w:rFonts w:ascii="Times New Roman" w:eastAsia="Times New Roman" w:hAnsi="Times New Roman" w:cs="Times New Roman"/>
        </w:rPr>
        <w:t>Silge</w:t>
      </w:r>
      <w:proofErr w:type="spellEnd"/>
      <w:r w:rsidR="00182050">
        <w:rPr>
          <w:rFonts w:ascii="Times New Roman" w:eastAsia="Times New Roman" w:hAnsi="Times New Roman" w:cs="Times New Roman"/>
        </w:rPr>
        <w:t xml:space="preserve"> </w:t>
      </w:r>
      <w:r w:rsidR="00182050">
        <w:rPr>
          <w:rFonts w:ascii="Times New Roman" w:eastAsia="Times New Roman" w:hAnsi="Times New Roman" w:cs="Times New Roman"/>
        </w:rPr>
        <w:lastRenderedPageBreak/>
        <w:t>and Robinson, 2016), each of which have tools to translate, organize, and simplify text for follow-up analysis.</w:t>
      </w:r>
    </w:p>
    <w:p w14:paraId="1495C016" w14:textId="080C6BF8" w:rsidR="00182050" w:rsidRDefault="00182050" w:rsidP="00A82E9A">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second part of the tutorial will take the structured </w:t>
      </w:r>
      <w:r w:rsidR="00B71016">
        <w:rPr>
          <w:rFonts w:ascii="Times New Roman" w:eastAsia="Times New Roman" w:hAnsi="Times New Roman" w:cs="Times New Roman"/>
        </w:rPr>
        <w:t>text</w:t>
      </w:r>
      <w:r>
        <w:rPr>
          <w:rFonts w:ascii="Times New Roman" w:eastAsia="Times New Roman" w:hAnsi="Times New Roman" w:cs="Times New Roman"/>
        </w:rPr>
        <w:t xml:space="preserve"> and show how to summarize and display</w:t>
      </w:r>
      <w:r w:rsidR="00B71016">
        <w:rPr>
          <w:rFonts w:ascii="Times New Roman" w:eastAsia="Times New Roman" w:hAnsi="Times New Roman" w:cs="Times New Roman"/>
        </w:rPr>
        <w:t xml:space="preserve"> useful aspects of the data that might suggest future areas of investigation. Specifically, we will pull comments about specific organizations from Glassdoor and compare the sentiment of words in comments with the frequency of those words appearing across all comments within an organization (e.g., </w:t>
      </w:r>
      <w:proofErr w:type="spellStart"/>
      <w:r w:rsidR="00B71016">
        <w:rPr>
          <w:rFonts w:ascii="Times New Roman" w:eastAsia="Times New Roman" w:hAnsi="Times New Roman" w:cs="Times New Roman"/>
        </w:rPr>
        <w:t>Silge</w:t>
      </w:r>
      <w:proofErr w:type="spellEnd"/>
      <w:r w:rsidR="00B71016">
        <w:rPr>
          <w:rFonts w:ascii="Times New Roman" w:eastAsia="Times New Roman" w:hAnsi="Times New Roman" w:cs="Times New Roman"/>
        </w:rPr>
        <w:t xml:space="preserve"> and Robinson, 2017). These results can easily be displayed in, for example, a </w:t>
      </w:r>
      <w:proofErr w:type="spellStart"/>
      <w:r w:rsidR="00B71016">
        <w:rPr>
          <w:rFonts w:ascii="Times New Roman" w:eastAsia="Times New Roman" w:hAnsi="Times New Roman" w:cs="Times New Roman"/>
        </w:rPr>
        <w:t>wordcloud</w:t>
      </w:r>
      <w:proofErr w:type="spellEnd"/>
      <w:r w:rsidR="00B71016">
        <w:rPr>
          <w:rFonts w:ascii="Times New Roman" w:eastAsia="Times New Roman" w:hAnsi="Times New Roman" w:cs="Times New Roman"/>
        </w:rPr>
        <w:t xml:space="preserve"> (e.g., Fellows, 2018; Lang</w:t>
      </w:r>
      <w:del w:id="2" w:author="Jeff Jones" w:date="2019-08-16T10:29:00Z">
        <w:r w:rsidR="00B71016" w:rsidDel="006D579E">
          <w:rPr>
            <w:rFonts w:ascii="Times New Roman" w:eastAsia="Times New Roman" w:hAnsi="Times New Roman" w:cs="Times New Roman"/>
          </w:rPr>
          <w:delText xml:space="preserve"> </w:delText>
        </w:r>
      </w:del>
      <w:r w:rsidR="00F600B8">
        <w:rPr>
          <w:rFonts w:ascii="Times New Roman" w:eastAsia="Times New Roman" w:hAnsi="Times New Roman" w:cs="Times New Roman"/>
        </w:rPr>
        <w:t xml:space="preserve"> and </w:t>
      </w:r>
      <w:proofErr w:type="spellStart"/>
      <w:r w:rsidR="00F600B8">
        <w:rPr>
          <w:rFonts w:ascii="Times New Roman" w:eastAsia="Times New Roman" w:hAnsi="Times New Roman" w:cs="Times New Roman"/>
        </w:rPr>
        <w:t>Chien</w:t>
      </w:r>
      <w:proofErr w:type="spellEnd"/>
      <w:r w:rsidR="00F600B8">
        <w:rPr>
          <w:rFonts w:ascii="Times New Roman" w:eastAsia="Times New Roman" w:hAnsi="Times New Roman" w:cs="Times New Roman"/>
        </w:rPr>
        <w:t xml:space="preserve">, 2018) or a sentiment </w:t>
      </w:r>
      <w:proofErr w:type="spellStart"/>
      <w:r w:rsidR="00F600B8">
        <w:rPr>
          <w:rFonts w:ascii="Times New Roman" w:eastAsia="Times New Roman" w:hAnsi="Times New Roman" w:cs="Times New Roman"/>
        </w:rPr>
        <w:t>barplot</w:t>
      </w:r>
      <w:proofErr w:type="spellEnd"/>
      <w:r w:rsidR="00F600B8">
        <w:rPr>
          <w:rFonts w:ascii="Times New Roman" w:eastAsia="Times New Roman" w:hAnsi="Times New Roman" w:cs="Times New Roman"/>
        </w:rPr>
        <w:t xml:space="preserve"> using ggplot2 (Wickham, 2016).</w:t>
      </w:r>
    </w:p>
    <w:p w14:paraId="725CB410" w14:textId="1894BF60" w:rsidR="00D237F4" w:rsidRDefault="00D237F4" w:rsidP="00F03F61">
      <w:pPr>
        <w:spacing w:after="120" w:line="480" w:lineRule="auto"/>
        <w:ind w:firstLine="720"/>
        <w:rPr>
          <w:rFonts w:ascii="Times New Roman" w:eastAsia="Times New Roman" w:hAnsi="Times New Roman" w:cs="Times New Roman"/>
        </w:rPr>
      </w:pPr>
      <w:commentRangeStart w:id="3"/>
      <w:r>
        <w:rPr>
          <w:rFonts w:ascii="Times New Roman" w:eastAsia="Times New Roman" w:hAnsi="Times New Roman" w:cs="Times New Roman"/>
        </w:rPr>
        <w:t xml:space="preserve">Finally, we will </w:t>
      </w:r>
      <w:r w:rsidR="00F03F61">
        <w:rPr>
          <w:rFonts w:ascii="Times New Roman" w:eastAsia="Times New Roman" w:hAnsi="Times New Roman" w:cs="Times New Roman"/>
        </w:rPr>
        <w:t xml:space="preserve">show how to create a predictive model with processed text inputs. For instance, we can use various machine learning models (such as Random Forests, e.g., </w:t>
      </w:r>
      <w:proofErr w:type="spellStart"/>
      <w:r w:rsidR="00F03F61">
        <w:rPr>
          <w:rFonts w:ascii="Times New Roman" w:eastAsia="Times New Roman" w:hAnsi="Times New Roman" w:cs="Times New Roman"/>
        </w:rPr>
        <w:t>Liaw</w:t>
      </w:r>
      <w:proofErr w:type="spellEnd"/>
      <w:r w:rsidR="00F03F61">
        <w:rPr>
          <w:rFonts w:ascii="Times New Roman" w:eastAsia="Times New Roman" w:hAnsi="Times New Roman" w:cs="Times New Roman"/>
        </w:rPr>
        <w:t xml:space="preserve"> and Wiener, 2002; or </w:t>
      </w:r>
      <w:proofErr w:type="spellStart"/>
      <w:r w:rsidR="00F03F61">
        <w:rPr>
          <w:rFonts w:ascii="Times New Roman" w:eastAsia="Times New Roman" w:hAnsi="Times New Roman" w:cs="Times New Roman"/>
        </w:rPr>
        <w:t>xgboost</w:t>
      </w:r>
      <w:proofErr w:type="spellEnd"/>
      <w:r w:rsidR="00F03F61">
        <w:rPr>
          <w:rFonts w:ascii="Times New Roman" w:eastAsia="Times New Roman" w:hAnsi="Times New Roman" w:cs="Times New Roman"/>
        </w:rPr>
        <w:t>, Chen et al., 2018) to predict Glassdoor ratings using the words and n-grams in individual comments. These models can be useful when trying to predict employee engagement and voluntary turnover rates (which can have obvious negative financial effects for individual companies). Although our example relates to Glassdoor comments, any unstructured text corpus can be processed in similar steps.</w:t>
      </w:r>
      <w:commentRangeEnd w:id="3"/>
      <w:r w:rsidR="006D579E">
        <w:rPr>
          <w:rStyle w:val="CommentReference"/>
        </w:rPr>
        <w:commentReference w:id="3"/>
      </w:r>
    </w:p>
    <w:p w14:paraId="0550BF18" w14:textId="7EEEF3F9" w:rsidR="00E56A19" w:rsidRDefault="00E56A19" w:rsidP="00A82E9A">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Audience members are </w:t>
      </w:r>
      <w:r w:rsidR="001164B9">
        <w:rPr>
          <w:rFonts w:ascii="Times New Roman" w:eastAsia="Times New Roman" w:hAnsi="Times New Roman" w:cs="Times New Roman"/>
        </w:rPr>
        <w:t xml:space="preserve">strongly </w:t>
      </w:r>
      <w:r>
        <w:rPr>
          <w:rFonts w:ascii="Times New Roman" w:eastAsia="Times New Roman" w:hAnsi="Times New Roman" w:cs="Times New Roman"/>
        </w:rPr>
        <w:t xml:space="preserve">encouraged to bring laptops and to have downloaded the materials ahead of time. For those who wish to follow along, we will make available all materials and R scripts at </w:t>
      </w:r>
      <w:hyperlink r:id="rId11" w:history="1">
        <w:r w:rsidR="00631FEA" w:rsidRPr="00DA0F75">
          <w:rPr>
            <w:rStyle w:val="Hyperlink"/>
            <w:rFonts w:ascii="Times New Roman" w:eastAsia="Times New Roman" w:hAnsi="Times New Roman" w:cs="Times New Roman"/>
          </w:rPr>
          <w:t>https://bit.ly/2KKXlHQ</w:t>
        </w:r>
      </w:hyperlink>
      <w:r>
        <w:rPr>
          <w:rFonts w:ascii="Times New Roman" w:eastAsia="Times New Roman" w:hAnsi="Times New Roman" w:cs="Times New Roman"/>
        </w:rPr>
        <w:t>. We request 80 minutes for the tutorial, with the approximate time for each topic as well as additional information provided below.</w:t>
      </w:r>
      <w:r w:rsidR="005F31C9">
        <w:rPr>
          <w:rFonts w:ascii="Times New Roman" w:eastAsia="Times New Roman" w:hAnsi="Times New Roman" w:cs="Times New Roman"/>
        </w:rPr>
        <w:t xml:space="preserve"> Note that none of the authors are affiliated with the producers of any of the packages described and that there are no material gains (financial or otherwise) for them.</w:t>
      </w:r>
      <w:r w:rsidR="0015452B">
        <w:rPr>
          <w:rFonts w:ascii="Times New Roman" w:eastAsia="Times New Roman" w:hAnsi="Times New Roman" w:cs="Times New Roman"/>
        </w:rPr>
        <w:t xml:space="preserve"> All packages are free-of-charge and complete.</w:t>
      </w:r>
    </w:p>
    <w:p w14:paraId="7138BB30" w14:textId="55EE2CCE"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 xml:space="preserve">Topic #1: </w:t>
      </w:r>
      <w:r w:rsidR="00CE18E8">
        <w:rPr>
          <w:rFonts w:ascii="Times New Roman" w:eastAsia="Times New Roman" w:hAnsi="Times New Roman" w:cs="Times New Roman"/>
          <w:b/>
        </w:rPr>
        <w:t>Text Parsing and Cleaning</w:t>
      </w:r>
      <w:r w:rsidRPr="00F720DB">
        <w:rPr>
          <w:rFonts w:ascii="Times New Roman" w:eastAsia="Times New Roman" w:hAnsi="Times New Roman" w:cs="Times New Roman"/>
          <w:b/>
        </w:rPr>
        <w:t xml:space="preserve"> (</w:t>
      </w:r>
      <w:r w:rsidR="00CE18E8">
        <w:rPr>
          <w:rFonts w:ascii="Times New Roman" w:eastAsia="Times New Roman" w:hAnsi="Times New Roman" w:cs="Times New Roman"/>
          <w:b/>
        </w:rPr>
        <w:t>25</w:t>
      </w:r>
      <w:r w:rsidRPr="00F720DB">
        <w:rPr>
          <w:rFonts w:ascii="Times New Roman" w:eastAsia="Times New Roman" w:hAnsi="Times New Roman" w:cs="Times New Roman"/>
          <w:b/>
        </w:rPr>
        <w:t xml:space="preserve"> minutes)</w:t>
      </w:r>
    </w:p>
    <w:p w14:paraId="2D39CB9B" w14:textId="4BD2A0C0" w:rsidR="00D54BA1" w:rsidRDefault="00300D28" w:rsidP="00D54BA1">
      <w:pPr>
        <w:spacing w:after="120" w:line="480" w:lineRule="auto"/>
        <w:rPr>
          <w:rFonts w:ascii="Times New Roman" w:eastAsia="Times New Roman" w:hAnsi="Times New Roman" w:cs="Times New Roman"/>
          <w:bCs/>
        </w:rPr>
      </w:pPr>
      <w:r>
        <w:rPr>
          <w:rFonts w:ascii="Times New Roman" w:eastAsia="Times New Roman" w:hAnsi="Times New Roman" w:cs="Times New Roman"/>
          <w:b/>
        </w:rPr>
        <w:tab/>
      </w:r>
      <w:r>
        <w:rPr>
          <w:rFonts w:ascii="Times New Roman" w:eastAsia="Times New Roman" w:hAnsi="Times New Roman" w:cs="Times New Roman"/>
          <w:bCs/>
        </w:rPr>
        <w:t xml:space="preserve">In principle, text data can be treated like any other unit of data. One can draw bar plots, summarize the count of each piece of text, and relate individual pieces of text to an outcome. However, </w:t>
      </w:r>
      <w:r>
        <w:rPr>
          <w:rFonts w:ascii="Times New Roman" w:eastAsia="Times New Roman" w:hAnsi="Times New Roman" w:cs="Times New Roman"/>
          <w:bCs/>
        </w:rPr>
        <w:lastRenderedPageBreak/>
        <w:t>part of the difficulty with text analysis is that the unit of interest is typically contained within the text statement rather than being the statement itself. For example, one rarely finds two essay responses to have exactly the same words and structure, so a bar plot for an entire textual statement would typically be a uniform height of one across all responses. To make sense of text, one typically would have to find smaller units contained in the text that could be repeated within and across textual statements.</w:t>
      </w:r>
      <w:r w:rsidR="006979F1">
        <w:rPr>
          <w:rFonts w:ascii="Times New Roman" w:eastAsia="Times New Roman" w:hAnsi="Times New Roman" w:cs="Times New Roman"/>
          <w:bCs/>
        </w:rPr>
        <w:t xml:space="preserve"> These units are often called “tokens” (e.g., </w:t>
      </w:r>
      <w:proofErr w:type="spellStart"/>
      <w:r w:rsidR="006979F1">
        <w:rPr>
          <w:rFonts w:ascii="Times New Roman" w:eastAsia="Times New Roman" w:hAnsi="Times New Roman" w:cs="Times New Roman"/>
          <w:bCs/>
        </w:rPr>
        <w:t>Silge</w:t>
      </w:r>
      <w:proofErr w:type="spellEnd"/>
      <w:r w:rsidR="006979F1">
        <w:rPr>
          <w:rFonts w:ascii="Times New Roman" w:eastAsia="Times New Roman" w:hAnsi="Times New Roman" w:cs="Times New Roman"/>
          <w:bCs/>
        </w:rPr>
        <w:t xml:space="preserve"> and Robinson, 2017). Tokens can be anything from single words to n-grams (multiple words strung together) to complete sentences. These tokens are typically stripped of superfluous information, such as punctuation, that would cause two different tokens to be different even if their content were identical.</w:t>
      </w:r>
      <w:r w:rsidR="006979F1">
        <w:rPr>
          <w:rFonts w:ascii="Times New Roman" w:eastAsia="Times New Roman" w:hAnsi="Times New Roman" w:cs="Times New Roman"/>
          <w:bCs/>
        </w:rPr>
        <w:br/>
      </w:r>
      <w:r w:rsidR="006979F1">
        <w:rPr>
          <w:rFonts w:ascii="Times New Roman" w:eastAsia="Times New Roman" w:hAnsi="Times New Roman" w:cs="Times New Roman"/>
          <w:bCs/>
        </w:rPr>
        <w:tab/>
        <w:t xml:space="preserve">Once text statements are tokenized, they can be inserted as variables in predictive models. Unfortunately, many tokens might not be useful in summaries and displays. For example, “the” is the most common word in English (Oxford Corpus, 2011). </w:t>
      </w:r>
      <w:r w:rsidR="00CB37ED">
        <w:rPr>
          <w:rFonts w:ascii="Times New Roman" w:eastAsia="Times New Roman" w:hAnsi="Times New Roman" w:cs="Times New Roman"/>
          <w:bCs/>
        </w:rPr>
        <w:t xml:space="preserve">If the word “the” appears as the largest word in a </w:t>
      </w:r>
      <w:proofErr w:type="spellStart"/>
      <w:r w:rsidR="00CB37ED">
        <w:rPr>
          <w:rFonts w:ascii="Times New Roman" w:eastAsia="Times New Roman" w:hAnsi="Times New Roman" w:cs="Times New Roman"/>
          <w:bCs/>
        </w:rPr>
        <w:t>wordcloud</w:t>
      </w:r>
      <w:proofErr w:type="spellEnd"/>
      <w:r w:rsidR="00CB37ED">
        <w:rPr>
          <w:rFonts w:ascii="Times New Roman" w:eastAsia="Times New Roman" w:hAnsi="Times New Roman" w:cs="Times New Roman"/>
          <w:bCs/>
        </w:rPr>
        <w:t xml:space="preserve"> of Glassdoor comments, one would not learn much about individual feelings toward a company. In fact, keeping the word “the” as a token would risk overshadowing the importance of other, more useful, words, and adding extraneous variance in predictive models. Words that are very common and are typically ignored when inferring meaning from a statement, such as “the”, are called </w:t>
      </w:r>
      <w:commentRangeStart w:id="4"/>
      <w:r w:rsidR="00CB37ED">
        <w:rPr>
          <w:rFonts w:ascii="Times New Roman" w:eastAsia="Times New Roman" w:hAnsi="Times New Roman" w:cs="Times New Roman"/>
          <w:bCs/>
        </w:rPr>
        <w:t>“stop words”. Various languages have different sets of stop words</w:t>
      </w:r>
      <w:r w:rsidR="00BC19BB">
        <w:rPr>
          <w:rFonts w:ascii="Times New Roman" w:eastAsia="Times New Roman" w:hAnsi="Times New Roman" w:cs="Times New Roman"/>
          <w:bCs/>
        </w:rPr>
        <w:t>, and</w:t>
      </w:r>
      <w:r w:rsidR="00CB37ED">
        <w:rPr>
          <w:rFonts w:ascii="Times New Roman" w:eastAsia="Times New Roman" w:hAnsi="Times New Roman" w:cs="Times New Roman"/>
          <w:bCs/>
        </w:rPr>
        <w:t xml:space="preserve"> </w:t>
      </w:r>
      <w:r w:rsidR="009F1BB3">
        <w:rPr>
          <w:rFonts w:ascii="Times New Roman" w:eastAsia="Times New Roman" w:hAnsi="Times New Roman" w:cs="Times New Roman"/>
          <w:bCs/>
        </w:rPr>
        <w:t xml:space="preserve">R packages such as </w:t>
      </w:r>
      <w:proofErr w:type="spellStart"/>
      <w:r w:rsidR="009F1BB3">
        <w:rPr>
          <w:rFonts w:ascii="Times New Roman" w:eastAsia="Times New Roman" w:hAnsi="Times New Roman" w:cs="Times New Roman"/>
          <w:bCs/>
        </w:rPr>
        <w:t>stopwords</w:t>
      </w:r>
      <w:proofErr w:type="spellEnd"/>
      <w:r w:rsidR="009F1BB3">
        <w:rPr>
          <w:rFonts w:ascii="Times New Roman" w:eastAsia="Times New Roman" w:hAnsi="Times New Roman" w:cs="Times New Roman"/>
          <w:bCs/>
        </w:rPr>
        <w:t xml:space="preserve"> (Benoit, </w:t>
      </w:r>
      <w:proofErr w:type="spellStart"/>
      <w:r w:rsidR="009F1BB3">
        <w:rPr>
          <w:rFonts w:ascii="Times New Roman" w:eastAsia="Times New Roman" w:hAnsi="Times New Roman" w:cs="Times New Roman"/>
          <w:bCs/>
        </w:rPr>
        <w:t>Muhr</w:t>
      </w:r>
      <w:proofErr w:type="spellEnd"/>
      <w:r w:rsidR="009F1BB3">
        <w:rPr>
          <w:rFonts w:ascii="Times New Roman" w:eastAsia="Times New Roman" w:hAnsi="Times New Roman" w:cs="Times New Roman"/>
          <w:bCs/>
        </w:rPr>
        <w:t xml:space="preserve">, and Watanabe, 2019) or </w:t>
      </w:r>
      <w:r w:rsidR="00BC19BB">
        <w:rPr>
          <w:rFonts w:ascii="Times New Roman" w:eastAsia="Times New Roman" w:hAnsi="Times New Roman" w:cs="Times New Roman"/>
          <w:bCs/>
        </w:rPr>
        <w:t>tm (</w:t>
      </w:r>
      <w:proofErr w:type="spellStart"/>
      <w:r w:rsidR="00BC19BB">
        <w:rPr>
          <w:rFonts w:ascii="Times New Roman" w:eastAsia="Times New Roman" w:hAnsi="Times New Roman" w:cs="Times New Roman"/>
          <w:bCs/>
        </w:rPr>
        <w:t>Feinerer</w:t>
      </w:r>
      <w:proofErr w:type="spellEnd"/>
      <w:r w:rsidR="00BC19BB">
        <w:rPr>
          <w:rFonts w:ascii="Times New Roman" w:eastAsia="Times New Roman" w:hAnsi="Times New Roman" w:cs="Times New Roman"/>
          <w:bCs/>
        </w:rPr>
        <w:t xml:space="preserve"> and </w:t>
      </w:r>
      <w:proofErr w:type="spellStart"/>
      <w:r w:rsidR="00BC19BB">
        <w:rPr>
          <w:rFonts w:ascii="Times New Roman" w:eastAsia="Times New Roman" w:hAnsi="Times New Roman" w:cs="Times New Roman"/>
          <w:bCs/>
        </w:rPr>
        <w:t>Hornik</w:t>
      </w:r>
      <w:proofErr w:type="spellEnd"/>
      <w:r w:rsidR="00BC19BB">
        <w:rPr>
          <w:rFonts w:ascii="Times New Roman" w:eastAsia="Times New Roman" w:hAnsi="Times New Roman" w:cs="Times New Roman"/>
          <w:bCs/>
        </w:rPr>
        <w:t xml:space="preserve">, 2018) have functions to remove </w:t>
      </w:r>
      <w:r w:rsidR="00075D70">
        <w:rPr>
          <w:rFonts w:ascii="Times New Roman" w:eastAsia="Times New Roman" w:hAnsi="Times New Roman" w:cs="Times New Roman"/>
          <w:bCs/>
        </w:rPr>
        <w:t xml:space="preserve">these </w:t>
      </w:r>
      <w:proofErr w:type="spellStart"/>
      <w:r w:rsidR="00BC19BB">
        <w:rPr>
          <w:rFonts w:ascii="Times New Roman" w:eastAsia="Times New Roman" w:hAnsi="Times New Roman" w:cs="Times New Roman"/>
          <w:bCs/>
        </w:rPr>
        <w:t>stopword</w:t>
      </w:r>
      <w:r w:rsidR="00075D70">
        <w:rPr>
          <w:rFonts w:ascii="Times New Roman" w:eastAsia="Times New Roman" w:hAnsi="Times New Roman" w:cs="Times New Roman"/>
          <w:bCs/>
        </w:rPr>
        <w:t>s</w:t>
      </w:r>
      <w:proofErr w:type="spellEnd"/>
      <w:r w:rsidR="00BC19BB">
        <w:rPr>
          <w:rFonts w:ascii="Times New Roman" w:eastAsia="Times New Roman" w:hAnsi="Times New Roman" w:cs="Times New Roman"/>
          <w:bCs/>
        </w:rPr>
        <w:t>.</w:t>
      </w:r>
      <w:r w:rsidR="00001EDE">
        <w:rPr>
          <w:rFonts w:ascii="Times New Roman" w:eastAsia="Times New Roman" w:hAnsi="Times New Roman" w:cs="Times New Roman"/>
          <w:bCs/>
        </w:rPr>
        <w:t xml:space="preserve"> </w:t>
      </w:r>
      <w:commentRangeEnd w:id="4"/>
      <w:r w:rsidR="006D579E">
        <w:rPr>
          <w:rStyle w:val="CommentReference"/>
        </w:rPr>
        <w:commentReference w:id="4"/>
      </w:r>
      <w:r w:rsidR="00001EDE">
        <w:rPr>
          <w:rFonts w:ascii="Times New Roman" w:eastAsia="Times New Roman" w:hAnsi="Times New Roman" w:cs="Times New Roman"/>
          <w:bCs/>
        </w:rPr>
        <w:t>Certain professional disciplines also have very common words that add little value for analyses. These discipline-specific stop words should also be removed as part of the data cleaning step.</w:t>
      </w:r>
    </w:p>
    <w:p w14:paraId="717588E3" w14:textId="0A1B5665" w:rsidR="00BC19BB" w:rsidRPr="00300D28" w:rsidRDefault="00BC19BB" w:rsidP="00D54BA1">
      <w:pPr>
        <w:spacing w:after="120" w:line="480" w:lineRule="auto"/>
        <w:rPr>
          <w:rFonts w:ascii="Times New Roman" w:eastAsia="Times New Roman" w:hAnsi="Times New Roman" w:cs="Times New Roman"/>
          <w:bCs/>
        </w:rPr>
      </w:pPr>
      <w:r>
        <w:rPr>
          <w:rFonts w:ascii="Times New Roman" w:eastAsia="Times New Roman" w:hAnsi="Times New Roman" w:cs="Times New Roman"/>
          <w:bCs/>
        </w:rPr>
        <w:tab/>
      </w:r>
      <w:proofErr w:type="spellStart"/>
      <w:r w:rsidR="00127C64">
        <w:rPr>
          <w:rFonts w:ascii="Times New Roman" w:eastAsia="Times New Roman" w:hAnsi="Times New Roman" w:cs="Times New Roman"/>
          <w:bCs/>
        </w:rPr>
        <w:t>Stopwords</w:t>
      </w:r>
      <w:proofErr w:type="spellEnd"/>
      <w:r w:rsidR="00127C64">
        <w:rPr>
          <w:rFonts w:ascii="Times New Roman" w:eastAsia="Times New Roman" w:hAnsi="Times New Roman" w:cs="Times New Roman"/>
          <w:bCs/>
        </w:rPr>
        <w:t xml:space="preserve"> are not the only token feature adding additional variance to text. Language is filled with inbuilt operators to take text and change the </w:t>
      </w:r>
      <w:r w:rsidR="00075D70">
        <w:rPr>
          <w:rFonts w:ascii="Times New Roman" w:eastAsia="Times New Roman" w:hAnsi="Times New Roman" w:cs="Times New Roman"/>
          <w:bCs/>
        </w:rPr>
        <w:t>appearance</w:t>
      </w:r>
      <w:r w:rsidR="00127C64">
        <w:rPr>
          <w:rFonts w:ascii="Times New Roman" w:eastAsia="Times New Roman" w:hAnsi="Times New Roman" w:cs="Times New Roman"/>
          <w:bCs/>
        </w:rPr>
        <w:t xml:space="preserve"> of words without changing the meaning. For instance, many languages have verb conjugations, so that “running”, “run”, “ran”, </w:t>
      </w:r>
      <w:r w:rsidR="00075D70">
        <w:rPr>
          <w:rFonts w:ascii="Times New Roman" w:eastAsia="Times New Roman" w:hAnsi="Times New Roman" w:cs="Times New Roman"/>
          <w:bCs/>
        </w:rPr>
        <w:t xml:space="preserve">and </w:t>
      </w:r>
      <w:r w:rsidR="00127C64">
        <w:rPr>
          <w:rFonts w:ascii="Times New Roman" w:eastAsia="Times New Roman" w:hAnsi="Times New Roman" w:cs="Times New Roman"/>
          <w:bCs/>
        </w:rPr>
        <w:t xml:space="preserve">“runs” look different but should be grouped together. Removing superfluous features of individual words is called </w:t>
      </w:r>
      <w:r w:rsidR="00127C64">
        <w:rPr>
          <w:rFonts w:ascii="Times New Roman" w:eastAsia="Times New Roman" w:hAnsi="Times New Roman" w:cs="Times New Roman"/>
          <w:bCs/>
        </w:rPr>
        <w:lastRenderedPageBreak/>
        <w:t>“stemming” and typically implemented by a variant of the Snowball algorithm (Porter, 2001</w:t>
      </w:r>
      <w:r w:rsidR="00C878F0">
        <w:rPr>
          <w:rFonts w:ascii="Times New Roman" w:eastAsia="Times New Roman" w:hAnsi="Times New Roman" w:cs="Times New Roman"/>
          <w:bCs/>
        </w:rPr>
        <w:t xml:space="preserve">; and which is built into the corpus, Perry, 2017, and </w:t>
      </w:r>
      <w:proofErr w:type="spellStart"/>
      <w:r w:rsidR="00C878F0">
        <w:rPr>
          <w:rFonts w:ascii="Times New Roman" w:eastAsia="Times New Roman" w:hAnsi="Times New Roman" w:cs="Times New Roman"/>
          <w:bCs/>
        </w:rPr>
        <w:t>SnowballC</w:t>
      </w:r>
      <w:proofErr w:type="spellEnd"/>
      <w:r w:rsidR="00C878F0">
        <w:rPr>
          <w:rFonts w:ascii="Times New Roman" w:eastAsia="Times New Roman" w:hAnsi="Times New Roman" w:cs="Times New Roman"/>
          <w:bCs/>
        </w:rPr>
        <w:t xml:space="preserve">, </w:t>
      </w:r>
      <w:proofErr w:type="spellStart"/>
      <w:r w:rsidR="00C878F0">
        <w:rPr>
          <w:rFonts w:ascii="Times New Roman" w:eastAsia="Times New Roman" w:hAnsi="Times New Roman" w:cs="Times New Roman"/>
          <w:bCs/>
        </w:rPr>
        <w:t>Bouchet-Valat</w:t>
      </w:r>
      <w:proofErr w:type="spellEnd"/>
      <w:r w:rsidR="00C878F0">
        <w:rPr>
          <w:rFonts w:ascii="Times New Roman" w:eastAsia="Times New Roman" w:hAnsi="Times New Roman" w:cs="Times New Roman"/>
          <w:bCs/>
        </w:rPr>
        <w:t>, 2019, R packages). Similar text sometimes shows up as different</w:t>
      </w:r>
      <w:r w:rsidR="00141737">
        <w:rPr>
          <w:rFonts w:ascii="Times New Roman" w:eastAsia="Times New Roman" w:hAnsi="Times New Roman" w:cs="Times New Roman"/>
          <w:bCs/>
        </w:rPr>
        <w:t xml:space="preserve"> tokens</w:t>
      </w:r>
      <w:r w:rsidR="00C878F0">
        <w:rPr>
          <w:rFonts w:ascii="Times New Roman" w:eastAsia="Times New Roman" w:hAnsi="Times New Roman" w:cs="Times New Roman"/>
          <w:bCs/>
        </w:rPr>
        <w:t xml:space="preserve"> for other reasons, such as spelling </w:t>
      </w:r>
      <w:r w:rsidR="00141737">
        <w:rPr>
          <w:rFonts w:ascii="Times New Roman" w:eastAsia="Times New Roman" w:hAnsi="Times New Roman" w:cs="Times New Roman"/>
          <w:bCs/>
        </w:rPr>
        <w:t>variants</w:t>
      </w:r>
      <w:r w:rsidR="00C878F0">
        <w:rPr>
          <w:rFonts w:ascii="Times New Roman" w:eastAsia="Times New Roman" w:hAnsi="Times New Roman" w:cs="Times New Roman"/>
          <w:bCs/>
        </w:rPr>
        <w:t xml:space="preserve">, spelling mistakes, and synonyms. </w:t>
      </w:r>
      <w:r w:rsidR="00141737">
        <w:rPr>
          <w:rFonts w:ascii="Times New Roman" w:eastAsia="Times New Roman" w:hAnsi="Times New Roman" w:cs="Times New Roman"/>
          <w:bCs/>
        </w:rPr>
        <w:t>Although important, correcting these token variations is difficult, time consuming, project or outcome dependent, and beyond the scope of this tutorial.</w:t>
      </w:r>
    </w:p>
    <w:p w14:paraId="266F85EB" w14:textId="58CB129C" w:rsidR="00CE18E8" w:rsidRDefault="00CE18E8" w:rsidP="00CE18E8">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w:t>
      </w:r>
      <w:r>
        <w:rPr>
          <w:rFonts w:ascii="Times New Roman" w:eastAsia="Times New Roman" w:hAnsi="Times New Roman" w:cs="Times New Roman"/>
          <w:b/>
        </w:rPr>
        <w:t>2</w:t>
      </w:r>
      <w:r w:rsidRPr="00F720DB">
        <w:rPr>
          <w:rFonts w:ascii="Times New Roman" w:eastAsia="Times New Roman" w:hAnsi="Times New Roman" w:cs="Times New Roman"/>
          <w:b/>
        </w:rPr>
        <w:t xml:space="preserve">: </w:t>
      </w:r>
      <w:r>
        <w:rPr>
          <w:rFonts w:ascii="Times New Roman" w:eastAsia="Times New Roman" w:hAnsi="Times New Roman" w:cs="Times New Roman"/>
          <w:b/>
        </w:rPr>
        <w:t>Summarizing Text Data</w:t>
      </w:r>
      <w:r w:rsidRPr="00F720DB">
        <w:rPr>
          <w:rFonts w:ascii="Times New Roman" w:eastAsia="Times New Roman" w:hAnsi="Times New Roman" w:cs="Times New Roman"/>
          <w:b/>
        </w:rPr>
        <w:t xml:space="preserve"> (</w:t>
      </w:r>
      <w:r>
        <w:rPr>
          <w:rFonts w:ascii="Times New Roman" w:eastAsia="Times New Roman" w:hAnsi="Times New Roman" w:cs="Times New Roman"/>
          <w:b/>
        </w:rPr>
        <w:t>20-25</w:t>
      </w:r>
      <w:r w:rsidRPr="00F720DB">
        <w:rPr>
          <w:rFonts w:ascii="Times New Roman" w:eastAsia="Times New Roman" w:hAnsi="Times New Roman" w:cs="Times New Roman"/>
          <w:b/>
        </w:rPr>
        <w:t xml:space="preserve"> minutes)</w:t>
      </w:r>
    </w:p>
    <w:p w14:paraId="0195BE85" w14:textId="6C7E586F" w:rsidR="00AC6AC8" w:rsidRDefault="001F2D81" w:rsidP="00AC6AC8">
      <w:pPr>
        <w:spacing w:after="120" w:line="480" w:lineRule="auto"/>
        <w:rPr>
          <w:rFonts w:ascii="Times New Roman" w:eastAsia="Times New Roman" w:hAnsi="Times New Roman" w:cs="Times New Roman"/>
          <w:bCs/>
        </w:rPr>
      </w:pPr>
      <w:r>
        <w:rPr>
          <w:rFonts w:ascii="Times New Roman" w:eastAsia="Times New Roman" w:hAnsi="Times New Roman" w:cs="Times New Roman"/>
          <w:bCs/>
        </w:rPr>
        <w:tab/>
        <w:t xml:space="preserve">If various tokens appear with enough regularity, analyses could proceed by looking at how often certain tokens appear in the data using statistics such as “term frequency” and “inverse term frequency”. Term frequency refers to the number of times that a token appears in a collection of tokens and can be calculated by simply adding up the number of times a term appears (where one can count multiple occurrences of a term in a particular piece of text as a single appearance or separate appearances). The inverse term frequency (ITF) is simply the natural logarithm of the number of overall statements divided by the number of statements in which a particular term appears. ITF plots generally appear as </w:t>
      </w:r>
      <w:r w:rsidR="00001EDE">
        <w:rPr>
          <w:rFonts w:ascii="Times New Roman" w:eastAsia="Times New Roman" w:hAnsi="Times New Roman" w:cs="Times New Roman"/>
          <w:bCs/>
        </w:rPr>
        <w:t xml:space="preserve">positively skewed, with very common tokens near the mode of the distribution and very rare tokens in the tail. One common use of term frequencies is as the input to a </w:t>
      </w:r>
      <w:proofErr w:type="spellStart"/>
      <w:r w:rsidR="00001EDE">
        <w:rPr>
          <w:rFonts w:ascii="Times New Roman" w:eastAsia="Times New Roman" w:hAnsi="Times New Roman" w:cs="Times New Roman"/>
          <w:bCs/>
        </w:rPr>
        <w:t>wordcloud</w:t>
      </w:r>
      <w:proofErr w:type="spellEnd"/>
      <w:r w:rsidR="00001EDE">
        <w:rPr>
          <w:rFonts w:ascii="Times New Roman" w:eastAsia="Times New Roman" w:hAnsi="Times New Roman" w:cs="Times New Roman"/>
          <w:bCs/>
        </w:rPr>
        <w:t xml:space="preserve"> (e.g., Fellows, 2018) with terms sized and colored according to their term frequency value.</w:t>
      </w:r>
    </w:p>
    <w:p w14:paraId="46137EF4" w14:textId="549EA40A" w:rsidR="00B537F2" w:rsidRPr="00AC6AC8" w:rsidRDefault="00B537F2" w:rsidP="00AC6AC8">
      <w:pPr>
        <w:spacing w:after="120" w:line="480" w:lineRule="auto"/>
        <w:rPr>
          <w:rFonts w:ascii="Times New Roman" w:eastAsia="Times New Roman" w:hAnsi="Times New Roman" w:cs="Times New Roman"/>
          <w:bCs/>
        </w:rPr>
      </w:pPr>
      <w:r>
        <w:rPr>
          <w:rFonts w:ascii="Times New Roman" w:eastAsia="Times New Roman" w:hAnsi="Times New Roman" w:cs="Times New Roman"/>
          <w:bCs/>
        </w:rPr>
        <w:tab/>
        <w:t>One could also perform simple</w:t>
      </w:r>
      <w:r w:rsidR="00FF016C">
        <w:rPr>
          <w:rFonts w:ascii="Times New Roman" w:eastAsia="Times New Roman" w:hAnsi="Times New Roman" w:cs="Times New Roman"/>
          <w:bCs/>
        </w:rPr>
        <w:t xml:space="preserve"> token</w:t>
      </w:r>
      <w:r>
        <w:rPr>
          <w:rFonts w:ascii="Times New Roman" w:eastAsia="Times New Roman" w:hAnsi="Times New Roman" w:cs="Times New Roman"/>
          <w:bCs/>
        </w:rPr>
        <w:t xml:space="preserve"> classifications, such as sentiment analysis (</w:t>
      </w:r>
      <w:proofErr w:type="spellStart"/>
      <w:r>
        <w:rPr>
          <w:rFonts w:ascii="Times New Roman" w:eastAsia="Times New Roman" w:hAnsi="Times New Roman" w:cs="Times New Roman"/>
          <w:bCs/>
        </w:rPr>
        <w:t>Jurafsky</w:t>
      </w:r>
      <w:proofErr w:type="spellEnd"/>
      <w:r>
        <w:rPr>
          <w:rFonts w:ascii="Times New Roman" w:eastAsia="Times New Roman" w:hAnsi="Times New Roman" w:cs="Times New Roman"/>
          <w:bCs/>
        </w:rPr>
        <w:t>, n.d.).</w:t>
      </w:r>
      <w:r w:rsidR="00FF016C">
        <w:rPr>
          <w:rFonts w:ascii="Times New Roman" w:eastAsia="Times New Roman" w:hAnsi="Times New Roman" w:cs="Times New Roman"/>
          <w:bCs/>
        </w:rPr>
        <w:t xml:space="preserve"> Sentiment scores can be as simple as assigning simple polarity to tokens, such as “positive”, “neutral”, or “negative”, with optional sentiment strength. As a common example, one could use these simple sentiment scores to predict global events from online comments or social media posts (e.g., predicting stock market prices from Twitter posts). Several R packages such as </w:t>
      </w:r>
      <w:proofErr w:type="spellStart"/>
      <w:r w:rsidR="00FF016C">
        <w:rPr>
          <w:rFonts w:ascii="Times New Roman" w:eastAsia="Times New Roman" w:hAnsi="Times New Roman" w:cs="Times New Roman"/>
          <w:bCs/>
        </w:rPr>
        <w:t>tidytext</w:t>
      </w:r>
      <w:proofErr w:type="spellEnd"/>
      <w:r w:rsidR="00FF016C">
        <w:rPr>
          <w:rFonts w:ascii="Times New Roman" w:eastAsia="Times New Roman" w:hAnsi="Times New Roman" w:cs="Times New Roman"/>
          <w:bCs/>
        </w:rPr>
        <w:t xml:space="preserve"> (</w:t>
      </w:r>
      <w:proofErr w:type="spellStart"/>
      <w:r w:rsidR="00FF016C">
        <w:rPr>
          <w:rFonts w:ascii="Times New Roman" w:eastAsia="Times New Roman" w:hAnsi="Times New Roman" w:cs="Times New Roman"/>
        </w:rPr>
        <w:t>Silge</w:t>
      </w:r>
      <w:proofErr w:type="spellEnd"/>
      <w:r w:rsidR="00FF016C">
        <w:rPr>
          <w:rFonts w:ascii="Times New Roman" w:eastAsia="Times New Roman" w:hAnsi="Times New Roman" w:cs="Times New Roman"/>
        </w:rPr>
        <w:t xml:space="preserve"> and Robinson, 2016)</w:t>
      </w:r>
      <w:r w:rsidR="008D1966">
        <w:rPr>
          <w:rFonts w:ascii="Times New Roman" w:eastAsia="Times New Roman" w:hAnsi="Times New Roman" w:cs="Times New Roman"/>
        </w:rPr>
        <w:t>,</w:t>
      </w:r>
      <w:r w:rsidR="00FF016C">
        <w:rPr>
          <w:rFonts w:ascii="Times New Roman" w:eastAsia="Times New Roman" w:hAnsi="Times New Roman" w:cs="Times New Roman"/>
        </w:rPr>
        <w:t xml:space="preserve"> </w:t>
      </w:r>
      <w:proofErr w:type="spellStart"/>
      <w:r w:rsidR="00FF016C">
        <w:rPr>
          <w:rFonts w:ascii="Times New Roman" w:eastAsia="Times New Roman" w:hAnsi="Times New Roman" w:cs="Times New Roman"/>
        </w:rPr>
        <w:t>SentimentAnalysis</w:t>
      </w:r>
      <w:proofErr w:type="spellEnd"/>
      <w:r w:rsidR="00FF016C">
        <w:rPr>
          <w:rFonts w:ascii="Times New Roman" w:eastAsia="Times New Roman" w:hAnsi="Times New Roman" w:cs="Times New Roman"/>
        </w:rPr>
        <w:t xml:space="preserve"> </w:t>
      </w:r>
      <w:r w:rsidR="00B00D9F">
        <w:rPr>
          <w:rFonts w:ascii="Times New Roman" w:eastAsia="Times New Roman" w:hAnsi="Times New Roman" w:cs="Times New Roman"/>
        </w:rPr>
        <w:t>(</w:t>
      </w:r>
      <w:proofErr w:type="spellStart"/>
      <w:r w:rsidR="00B00D9F" w:rsidRPr="00B00D9F">
        <w:rPr>
          <w:rFonts w:ascii="Times New Roman" w:eastAsia="Times New Roman" w:hAnsi="Times New Roman" w:cs="Times New Roman"/>
        </w:rPr>
        <w:t>Feuerriegel</w:t>
      </w:r>
      <w:proofErr w:type="spellEnd"/>
      <w:r w:rsidR="00B00D9F" w:rsidRPr="00B00D9F">
        <w:rPr>
          <w:rFonts w:ascii="Times New Roman" w:eastAsia="Times New Roman" w:hAnsi="Times New Roman" w:cs="Times New Roman"/>
        </w:rPr>
        <w:t xml:space="preserve"> and </w:t>
      </w:r>
      <w:proofErr w:type="spellStart"/>
      <w:r w:rsidR="00B00D9F" w:rsidRPr="00B00D9F">
        <w:rPr>
          <w:rFonts w:ascii="Times New Roman" w:eastAsia="Times New Roman" w:hAnsi="Times New Roman" w:cs="Times New Roman"/>
        </w:rPr>
        <w:t>Proellochs</w:t>
      </w:r>
      <w:proofErr w:type="spellEnd"/>
      <w:r w:rsidR="00B00D9F">
        <w:rPr>
          <w:rFonts w:ascii="Times New Roman" w:eastAsia="Times New Roman" w:hAnsi="Times New Roman" w:cs="Times New Roman"/>
        </w:rPr>
        <w:t>, 2019)</w:t>
      </w:r>
      <w:r w:rsidR="008D1966">
        <w:rPr>
          <w:rFonts w:ascii="Times New Roman" w:eastAsia="Times New Roman" w:hAnsi="Times New Roman" w:cs="Times New Roman"/>
        </w:rPr>
        <w:t xml:space="preserve">, and </w:t>
      </w:r>
      <w:proofErr w:type="spellStart"/>
      <w:r w:rsidR="008D1966">
        <w:rPr>
          <w:rFonts w:ascii="Times New Roman" w:eastAsia="Times New Roman" w:hAnsi="Times New Roman" w:cs="Times New Roman"/>
        </w:rPr>
        <w:t>syuzhet</w:t>
      </w:r>
      <w:proofErr w:type="spellEnd"/>
      <w:r w:rsidR="008D1966">
        <w:rPr>
          <w:rFonts w:ascii="Times New Roman" w:eastAsia="Times New Roman" w:hAnsi="Times New Roman" w:cs="Times New Roman"/>
        </w:rPr>
        <w:t xml:space="preserve"> (Jockers, 2015)</w:t>
      </w:r>
      <w:r w:rsidR="00A86C09">
        <w:rPr>
          <w:rFonts w:ascii="Times New Roman" w:eastAsia="Times New Roman" w:hAnsi="Times New Roman" w:cs="Times New Roman"/>
        </w:rPr>
        <w:t xml:space="preserve"> include functions to perform basic sentiment coding and analysis</w:t>
      </w:r>
      <w:r w:rsidR="00B00D9F">
        <w:rPr>
          <w:rFonts w:ascii="Times New Roman" w:eastAsia="Times New Roman" w:hAnsi="Times New Roman" w:cs="Times New Roman"/>
        </w:rPr>
        <w:t xml:space="preserve">. The </w:t>
      </w:r>
      <w:proofErr w:type="spellStart"/>
      <w:r w:rsidR="00B00D9F">
        <w:rPr>
          <w:rFonts w:ascii="Times New Roman" w:eastAsia="Times New Roman" w:hAnsi="Times New Roman" w:cs="Times New Roman"/>
        </w:rPr>
        <w:t>tidytext</w:t>
      </w:r>
      <w:proofErr w:type="spellEnd"/>
      <w:r w:rsidR="00B00D9F">
        <w:rPr>
          <w:rFonts w:ascii="Times New Roman" w:eastAsia="Times New Roman" w:hAnsi="Times New Roman" w:cs="Times New Roman"/>
        </w:rPr>
        <w:t xml:space="preserve"> package has a simple dictionary of how individual words can be classified according to sentiment, whereas the </w:t>
      </w:r>
      <w:proofErr w:type="spellStart"/>
      <w:r w:rsidR="00B00D9F">
        <w:rPr>
          <w:rFonts w:ascii="Times New Roman" w:eastAsia="Times New Roman" w:hAnsi="Times New Roman" w:cs="Times New Roman"/>
        </w:rPr>
        <w:t>SentimentAnalysis</w:t>
      </w:r>
      <w:proofErr w:type="spellEnd"/>
      <w:r w:rsidR="00B00D9F">
        <w:rPr>
          <w:rFonts w:ascii="Times New Roman" w:eastAsia="Times New Roman" w:hAnsi="Times New Roman" w:cs="Times New Roman"/>
        </w:rPr>
        <w:t xml:space="preserve"> has tools to </w:t>
      </w:r>
      <w:r w:rsidR="00B00D9F">
        <w:rPr>
          <w:rFonts w:ascii="Times New Roman" w:eastAsia="Times New Roman" w:hAnsi="Times New Roman" w:cs="Times New Roman"/>
        </w:rPr>
        <w:lastRenderedPageBreak/>
        <w:t>classify and display tokens, sentences, or entire documents according to sentiment score.</w:t>
      </w:r>
      <w:r w:rsidR="008D1966">
        <w:rPr>
          <w:rFonts w:ascii="Times New Roman" w:eastAsia="Times New Roman" w:hAnsi="Times New Roman" w:cs="Times New Roman"/>
        </w:rPr>
        <w:t xml:space="preserve"> The </w:t>
      </w:r>
      <w:proofErr w:type="spellStart"/>
      <w:r w:rsidR="008D1966">
        <w:rPr>
          <w:rFonts w:ascii="Times New Roman" w:eastAsia="Times New Roman" w:hAnsi="Times New Roman" w:cs="Times New Roman"/>
        </w:rPr>
        <w:t>syuzhet</w:t>
      </w:r>
      <w:proofErr w:type="spellEnd"/>
      <w:r w:rsidR="008D1966">
        <w:rPr>
          <w:rFonts w:ascii="Times New Roman" w:eastAsia="Times New Roman" w:hAnsi="Times New Roman" w:cs="Times New Roman"/>
        </w:rPr>
        <w:t xml:space="preserve"> package can classify tokens according to polarity and strength but also has tools to classify tokens according to specific emotions, such as joy, fear, disgust, anger, and surprise, rather than simple polarity. </w:t>
      </w:r>
      <w:r w:rsidR="00D0106C">
        <w:rPr>
          <w:rFonts w:ascii="Times New Roman" w:eastAsia="Times New Roman" w:hAnsi="Times New Roman" w:cs="Times New Roman"/>
        </w:rPr>
        <w:t>S</w:t>
      </w:r>
      <w:r w:rsidR="008D1966">
        <w:rPr>
          <w:rFonts w:ascii="Times New Roman" w:eastAsia="Times New Roman" w:hAnsi="Times New Roman" w:cs="Times New Roman"/>
        </w:rPr>
        <w:t xml:space="preserve">entiment classifications can be combined with </w:t>
      </w:r>
      <w:proofErr w:type="spellStart"/>
      <w:r w:rsidR="008D1966">
        <w:rPr>
          <w:rFonts w:ascii="Times New Roman" w:eastAsia="Times New Roman" w:hAnsi="Times New Roman" w:cs="Times New Roman"/>
        </w:rPr>
        <w:t>wordclouds</w:t>
      </w:r>
      <w:proofErr w:type="spellEnd"/>
      <w:r w:rsidR="008D1966">
        <w:rPr>
          <w:rFonts w:ascii="Times New Roman" w:eastAsia="Times New Roman" w:hAnsi="Times New Roman" w:cs="Times New Roman"/>
        </w:rPr>
        <w:t xml:space="preserve"> for dramatic illustration of how certain sentiments appear in a set of text statements.</w:t>
      </w:r>
    </w:p>
    <w:p w14:paraId="27DA6397" w14:textId="308A1D84" w:rsidR="00CE18E8" w:rsidRDefault="00CE18E8" w:rsidP="00CE18E8">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 xml:space="preserve">Topic </w:t>
      </w:r>
      <w:r>
        <w:rPr>
          <w:rFonts w:ascii="Times New Roman" w:eastAsia="Times New Roman" w:hAnsi="Times New Roman" w:cs="Times New Roman"/>
          <w:b/>
        </w:rPr>
        <w:t>#3: Predictive Models with Text Data</w:t>
      </w:r>
      <w:r w:rsidRPr="00F720DB">
        <w:rPr>
          <w:rFonts w:ascii="Times New Roman" w:eastAsia="Times New Roman" w:hAnsi="Times New Roman" w:cs="Times New Roman"/>
          <w:b/>
        </w:rPr>
        <w:t xml:space="preserve"> (</w:t>
      </w:r>
      <w:r>
        <w:rPr>
          <w:rFonts w:ascii="Times New Roman" w:eastAsia="Times New Roman" w:hAnsi="Times New Roman" w:cs="Times New Roman"/>
          <w:b/>
        </w:rPr>
        <w:t>20-25</w:t>
      </w:r>
      <w:r w:rsidRPr="00F720DB">
        <w:rPr>
          <w:rFonts w:ascii="Times New Roman" w:eastAsia="Times New Roman" w:hAnsi="Times New Roman" w:cs="Times New Roman"/>
          <w:b/>
        </w:rPr>
        <w:t xml:space="preserve"> minutes)</w:t>
      </w:r>
    </w:p>
    <w:p w14:paraId="3D9B0F4B" w14:textId="53BBB72E" w:rsidR="005E5615" w:rsidRDefault="005E5615" w:rsidP="0074524A">
      <w:pPr>
        <w:spacing w:after="120" w:line="480" w:lineRule="auto"/>
        <w:ind w:firstLine="720"/>
        <w:rPr>
          <w:rFonts w:ascii="Times New Roman" w:eastAsia="Times New Roman" w:hAnsi="Times New Roman" w:cs="Times New Roman"/>
          <w:bCs/>
        </w:rPr>
      </w:pPr>
      <w:r>
        <w:rPr>
          <w:rFonts w:ascii="Times New Roman" w:eastAsia="Times New Roman" w:hAnsi="Times New Roman" w:cs="Times New Roman"/>
          <w:bCs/>
        </w:rPr>
        <w:t>Once text statements are cleaned and (possibly) coded, one can include those tokens in a statistical model or for prediction. As these tokens are categorical-type variables, they can be included as-is in any machine learning prediction algorithm, such as random forests (</w:t>
      </w:r>
      <w:proofErr w:type="spellStart"/>
      <w:r>
        <w:rPr>
          <w:rFonts w:ascii="Times New Roman" w:eastAsia="Times New Roman" w:hAnsi="Times New Roman" w:cs="Times New Roman"/>
          <w:bCs/>
        </w:rPr>
        <w:t>Breiman</w:t>
      </w:r>
      <w:proofErr w:type="spellEnd"/>
      <w:r>
        <w:rPr>
          <w:rFonts w:ascii="Times New Roman" w:eastAsia="Times New Roman" w:hAnsi="Times New Roman" w:cs="Times New Roman"/>
          <w:bCs/>
        </w:rPr>
        <w:t xml:space="preserve">, 2001) or gradient boosted trees (Hastie, </w:t>
      </w:r>
      <w:proofErr w:type="spellStart"/>
      <w:r>
        <w:rPr>
          <w:rFonts w:ascii="Times New Roman" w:eastAsia="Times New Roman" w:hAnsi="Times New Roman" w:cs="Times New Roman"/>
          <w:bCs/>
        </w:rPr>
        <w:t>Tibshirani</w:t>
      </w:r>
      <w:proofErr w:type="spellEnd"/>
      <w:r>
        <w:rPr>
          <w:rFonts w:ascii="Times New Roman" w:eastAsia="Times New Roman" w:hAnsi="Times New Roman" w:cs="Times New Roman"/>
          <w:bCs/>
        </w:rPr>
        <w:t>, and Friedman, 2009)</w:t>
      </w:r>
      <w:r w:rsidR="0074524A">
        <w:rPr>
          <w:rFonts w:ascii="Times New Roman" w:eastAsia="Times New Roman" w:hAnsi="Times New Roman" w:cs="Times New Roman"/>
          <w:bCs/>
        </w:rPr>
        <w:t xml:space="preserve">. These models can be used to predict outcomes, such as online ratings or engagement scores on a questionnaire. One could then </w:t>
      </w:r>
      <w:r w:rsidR="00F8423D">
        <w:rPr>
          <w:rFonts w:ascii="Times New Roman" w:eastAsia="Times New Roman" w:hAnsi="Times New Roman" w:cs="Times New Roman"/>
          <w:bCs/>
        </w:rPr>
        <w:t>estimate the engagement ratings of people with only</w:t>
      </w:r>
      <w:r w:rsidR="0074524A">
        <w:rPr>
          <w:rFonts w:ascii="Times New Roman" w:eastAsia="Times New Roman" w:hAnsi="Times New Roman" w:cs="Times New Roman"/>
          <w:bCs/>
        </w:rPr>
        <w:t xml:space="preserve"> text statements and</w:t>
      </w:r>
      <w:r w:rsidR="00F8423D">
        <w:rPr>
          <w:rFonts w:ascii="Times New Roman" w:eastAsia="Times New Roman" w:hAnsi="Times New Roman" w:cs="Times New Roman"/>
          <w:bCs/>
        </w:rPr>
        <w:t>, consequently,</w:t>
      </w:r>
      <w:r w:rsidR="0074524A">
        <w:rPr>
          <w:rFonts w:ascii="Times New Roman" w:eastAsia="Times New Roman" w:hAnsi="Times New Roman" w:cs="Times New Roman"/>
          <w:bCs/>
        </w:rPr>
        <w:t xml:space="preserve"> </w:t>
      </w:r>
      <w:r w:rsidR="00F8423D">
        <w:rPr>
          <w:rFonts w:ascii="Times New Roman" w:eastAsia="Times New Roman" w:hAnsi="Times New Roman" w:cs="Times New Roman"/>
          <w:bCs/>
        </w:rPr>
        <w:t>obtain an</w:t>
      </w:r>
      <w:r w:rsidR="0074524A">
        <w:rPr>
          <w:rFonts w:ascii="Times New Roman" w:eastAsia="Times New Roman" w:hAnsi="Times New Roman" w:cs="Times New Roman"/>
          <w:bCs/>
        </w:rPr>
        <w:t xml:space="preserve"> aggregate view of the engagement of an organization.</w:t>
      </w:r>
    </w:p>
    <w:p w14:paraId="24639A10" w14:textId="62905E61" w:rsidR="0074524A" w:rsidRPr="005E5615" w:rsidRDefault="0074524A" w:rsidP="0074524A">
      <w:pPr>
        <w:spacing w:after="120" w:line="480" w:lineRule="auto"/>
        <w:ind w:firstLine="720"/>
        <w:rPr>
          <w:rFonts w:ascii="Times New Roman" w:eastAsia="Times New Roman" w:hAnsi="Times New Roman" w:cs="Times New Roman"/>
          <w:bCs/>
        </w:rPr>
      </w:pPr>
      <w:r>
        <w:rPr>
          <w:rFonts w:ascii="Times New Roman" w:eastAsia="Times New Roman" w:hAnsi="Times New Roman" w:cs="Times New Roman"/>
          <w:bCs/>
        </w:rPr>
        <w:t xml:space="preserve">Alternatively, specialized methods and R packages exist that can build models explicitly around the structure of text, such as keyword analysis (using RKEA, </w:t>
      </w:r>
      <w:proofErr w:type="spellStart"/>
      <w:r>
        <w:rPr>
          <w:rFonts w:ascii="Times New Roman" w:eastAsia="Times New Roman" w:hAnsi="Times New Roman" w:cs="Times New Roman"/>
          <w:bCs/>
        </w:rPr>
        <w:t>Feinerer</w:t>
      </w:r>
      <w:proofErr w:type="spellEnd"/>
      <w:r>
        <w:rPr>
          <w:rFonts w:ascii="Times New Roman" w:eastAsia="Times New Roman" w:hAnsi="Times New Roman" w:cs="Times New Roman"/>
          <w:bCs/>
        </w:rPr>
        <w:t xml:space="preserve"> and </w:t>
      </w:r>
      <w:proofErr w:type="spellStart"/>
      <w:r>
        <w:rPr>
          <w:rFonts w:ascii="Times New Roman" w:eastAsia="Times New Roman" w:hAnsi="Times New Roman" w:cs="Times New Roman"/>
          <w:bCs/>
        </w:rPr>
        <w:t>Hornik</w:t>
      </w:r>
      <w:proofErr w:type="spellEnd"/>
      <w:r>
        <w:rPr>
          <w:rFonts w:ascii="Times New Roman" w:eastAsia="Times New Roman" w:hAnsi="Times New Roman" w:cs="Times New Roman"/>
          <w:bCs/>
        </w:rPr>
        <w:t xml:space="preserve">, 2015) or latent semantic analysis (using </w:t>
      </w:r>
      <w:proofErr w:type="spellStart"/>
      <w:r>
        <w:rPr>
          <w:rFonts w:ascii="Times New Roman" w:eastAsia="Times New Roman" w:hAnsi="Times New Roman" w:cs="Times New Roman"/>
          <w:bCs/>
        </w:rPr>
        <w:t>lsa</w:t>
      </w:r>
      <w:proofErr w:type="spellEnd"/>
      <w:r>
        <w:rPr>
          <w:rFonts w:ascii="Times New Roman" w:eastAsia="Times New Roman" w:hAnsi="Times New Roman" w:cs="Times New Roman"/>
          <w:bCs/>
        </w:rPr>
        <w:t>, Wild, 2015).</w:t>
      </w:r>
      <w:r w:rsidR="00334A64">
        <w:rPr>
          <w:rFonts w:ascii="Times New Roman" w:eastAsia="Times New Roman" w:hAnsi="Times New Roman" w:cs="Times New Roman"/>
          <w:bCs/>
        </w:rPr>
        <w:t xml:space="preserve"> Keyword analysis can predict keywords of future text by building a model given author-assigned keywords as well as text in which those keywords may appear. Latent semantic analysis is designed to extract latent variables from text sources where pairs or sets of words appear with various degrees of frequency. One could think of a latent semantic analysis as a textual equivalent to a principle components analysis where the variables are the terms or tokens and the dimensions are formed from a combination of similar terms. This analysis can serve as an approximation to a term document matrix and capture similarities across words that might be missed by simple stemming procedures.</w:t>
      </w:r>
    </w:p>
    <w:p w14:paraId="3662F620" w14:textId="77777777" w:rsidR="00334A64" w:rsidRDefault="00334A64" w:rsidP="00CE18E8">
      <w:pPr>
        <w:spacing w:after="120" w:line="480" w:lineRule="auto"/>
        <w:jc w:val="center"/>
        <w:rPr>
          <w:rFonts w:ascii="Times New Roman" w:eastAsia="Times New Roman" w:hAnsi="Times New Roman" w:cs="Times New Roman"/>
          <w:b/>
        </w:rPr>
      </w:pPr>
    </w:p>
    <w:p w14:paraId="0D1CD6F7" w14:textId="55B90789" w:rsidR="00CE18E8" w:rsidRDefault="00CE18E8" w:rsidP="00CE18E8">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lastRenderedPageBreak/>
        <w:t>Topic #4: Wrap</w:t>
      </w:r>
      <w:r>
        <w:rPr>
          <w:rFonts w:ascii="Times New Roman" w:eastAsia="Times New Roman" w:hAnsi="Times New Roman" w:cs="Times New Roman"/>
          <w:b/>
        </w:rPr>
        <w:t>-</w:t>
      </w:r>
      <w:r w:rsidRPr="00F720DB">
        <w:rPr>
          <w:rFonts w:ascii="Times New Roman" w:eastAsia="Times New Roman" w:hAnsi="Times New Roman" w:cs="Times New Roman"/>
          <w:b/>
        </w:rPr>
        <w:t>up (5-10 minutes)</w:t>
      </w:r>
    </w:p>
    <w:p w14:paraId="7AEF664F" w14:textId="356724C4" w:rsidR="00AE01A7" w:rsidRPr="00FA40B5" w:rsidRDefault="00FA40B5" w:rsidP="00FA40B5">
      <w:pPr>
        <w:spacing w:after="120" w:line="480" w:lineRule="auto"/>
        <w:ind w:firstLine="720"/>
        <w:rPr>
          <w:rFonts w:ascii="Times New Roman" w:eastAsia="Times New Roman" w:hAnsi="Times New Roman" w:cs="Times New Roman"/>
          <w:b/>
        </w:rPr>
      </w:pPr>
      <w:r>
        <w:rPr>
          <w:rFonts w:ascii="Times New Roman" w:eastAsia="Times New Roman" w:hAnsi="Times New Roman" w:cs="Times New Roman"/>
        </w:rPr>
        <w:t>Finally, the presenters will answer audience questions and help with technical problems encountered during previous sections. The presenters will also provide materials for participants to read for self-study and include links to useful materials for solving text analytics problems.</w:t>
      </w:r>
    </w:p>
    <w:p w14:paraId="72E45AB5" w14:textId="68E29634" w:rsidR="00533131" w:rsidRDefault="00533131" w:rsidP="00533131">
      <w:pPr>
        <w:spacing w:after="120" w:line="480" w:lineRule="auto"/>
        <w:jc w:val="center"/>
        <w:rPr>
          <w:rFonts w:ascii="Times New Roman" w:eastAsia="Times New Roman" w:hAnsi="Times New Roman" w:cs="Times New Roman"/>
          <w:b/>
        </w:rPr>
      </w:pPr>
      <w:r w:rsidRPr="00533131">
        <w:rPr>
          <w:rFonts w:ascii="Times New Roman" w:eastAsia="Times New Roman" w:hAnsi="Times New Roman" w:cs="Times New Roman"/>
          <w:b/>
        </w:rPr>
        <w:t>Learning Objectives</w:t>
      </w:r>
    </w:p>
    <w:p w14:paraId="57A935C3" w14:textId="4A949D0F" w:rsidR="00533131" w:rsidRDefault="00533131" w:rsidP="00533131">
      <w:pPr>
        <w:spacing w:after="120" w:line="480" w:lineRule="auto"/>
        <w:rPr>
          <w:rFonts w:ascii="Times New Roman" w:eastAsia="Times New Roman" w:hAnsi="Times New Roman" w:cs="Times New Roman"/>
        </w:rPr>
      </w:pPr>
      <w:r>
        <w:rPr>
          <w:rFonts w:ascii="Times New Roman" w:eastAsia="Times New Roman" w:hAnsi="Times New Roman" w:cs="Times New Roman"/>
        </w:rPr>
        <w:t>This workshop is designed to help you:</w:t>
      </w:r>
    </w:p>
    <w:p w14:paraId="4D627305" w14:textId="1DBBFC0D" w:rsidR="00FA40B5" w:rsidRDefault="00C06CE8"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Explain steps that need to be taken to transform unstructured text data to a structured corpus, including tokenizing, stemming, and removing stop words.</w:t>
      </w:r>
    </w:p>
    <w:p w14:paraId="4FC14DB2" w14:textId="00470EA5" w:rsidR="00C06CE8" w:rsidRDefault="00C06CE8"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 xml:space="preserve">Create basic visual displays and quantitative summaries of text data from R, including </w:t>
      </w:r>
      <w:proofErr w:type="spellStart"/>
      <w:r>
        <w:rPr>
          <w:rFonts w:ascii="Times New Roman" w:eastAsia="Times New Roman" w:hAnsi="Times New Roman" w:cs="Times New Roman"/>
        </w:rPr>
        <w:t>wordclouds</w:t>
      </w:r>
      <w:proofErr w:type="spellEnd"/>
      <w:r>
        <w:rPr>
          <w:rFonts w:ascii="Times New Roman" w:eastAsia="Times New Roman" w:hAnsi="Times New Roman" w:cs="Times New Roman"/>
        </w:rPr>
        <w:t xml:space="preserve"> and basic sentiment analysis.</w:t>
      </w:r>
    </w:p>
    <w:p w14:paraId="7EFAFE10" w14:textId="35D9003C" w:rsidR="00AE01A7" w:rsidRPr="00C06CE8" w:rsidRDefault="00C06CE8" w:rsidP="00C06CE8">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Understand how to include text data in basic predictive modeling and how to run basic predictive text analyses in R.</w:t>
      </w:r>
      <w:r w:rsidR="00AE01A7">
        <w:br w:type="page"/>
      </w:r>
    </w:p>
    <w:p w14:paraId="3983B3D1" w14:textId="77777777" w:rsidR="001B7057" w:rsidRDefault="001B7057"/>
    <w:p w14:paraId="7DF1B17B" w14:textId="77777777" w:rsidR="001B7057" w:rsidRDefault="001B7057"/>
    <w:p w14:paraId="3C32BDAF" w14:textId="77777777" w:rsidR="001B7057" w:rsidRDefault="005F6C17">
      <w:pPr>
        <w:spacing w:after="120" w:line="480" w:lineRule="auto"/>
        <w:jc w:val="center"/>
      </w:pPr>
      <w:r>
        <w:rPr>
          <w:rFonts w:ascii="Times New Roman" w:eastAsia="Times New Roman" w:hAnsi="Times New Roman" w:cs="Times New Roman"/>
          <w:b/>
        </w:rPr>
        <w:t>Presenter Information</w:t>
      </w:r>
    </w:p>
    <w:p w14:paraId="01A3C21D"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Jeff Jones</w:t>
      </w:r>
    </w:p>
    <w:p w14:paraId="025A765B" w14:textId="56B8203A"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Director, Talent Analytics and Data Sys</w:t>
      </w:r>
      <w:r w:rsidR="007B1C50">
        <w:rPr>
          <w:rFonts w:ascii="Times New Roman" w:eastAsia="Times New Roman" w:hAnsi="Times New Roman" w:cs="Times New Roman"/>
          <w:sz w:val="20"/>
          <w:szCs w:val="20"/>
        </w:rPr>
        <w:t>tems</w:t>
      </w:r>
    </w:p>
    <w:p w14:paraId="637B2DCA"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07989495"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0388DC7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347E8DE2"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7615E9F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612-373-3418</w:t>
      </w:r>
    </w:p>
    <w:p w14:paraId="41BDCB40"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Email: jeff.jones@kornferry.com </w:t>
      </w:r>
    </w:p>
    <w:p w14:paraId="292B2F5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Membership Status: Member</w:t>
      </w:r>
    </w:p>
    <w:p w14:paraId="78C3F551" w14:textId="77777777" w:rsidR="001B7057" w:rsidRDefault="001B7057">
      <w:pPr>
        <w:spacing w:after="120" w:line="240" w:lineRule="auto"/>
        <w:rPr>
          <w:rFonts w:ascii="Times New Roman" w:eastAsia="Times New Roman" w:hAnsi="Times New Roman" w:cs="Times New Roman"/>
          <w:sz w:val="20"/>
          <w:szCs w:val="20"/>
        </w:rPr>
      </w:pPr>
    </w:p>
    <w:p w14:paraId="10A7270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Steven Nydick</w:t>
      </w:r>
    </w:p>
    <w:p w14:paraId="7791021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Scientist Programmer</w:t>
      </w:r>
    </w:p>
    <w:p w14:paraId="110A48A9"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52922B4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4C92F8E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3D6322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F24543A"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612-373-3548</w:t>
      </w:r>
    </w:p>
    <w:p w14:paraId="4FBFEA0B" w14:textId="0E4F0E4F"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Email: </w:t>
      </w:r>
      <w:hyperlink r:id="rId12" w:history="1">
        <w:r w:rsidR="00584ECD" w:rsidRPr="0048641E">
          <w:rPr>
            <w:rStyle w:val="Hyperlink"/>
            <w:rFonts w:ascii="Times New Roman" w:eastAsia="Times New Roman" w:hAnsi="Times New Roman" w:cs="Times New Roman"/>
            <w:sz w:val="20"/>
            <w:szCs w:val="20"/>
          </w:rPr>
          <w:t>steven.nydick@kornferry.com</w:t>
        </w:r>
      </w:hyperlink>
    </w:p>
    <w:p w14:paraId="4B4AE539" w14:textId="4ADF9B84" w:rsidR="00584ECD" w:rsidRDefault="00584ECD"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Membership Status: Member</w:t>
      </w:r>
    </w:p>
    <w:p w14:paraId="108291F3" w14:textId="77777777" w:rsidR="001B7057" w:rsidRDefault="001B7057">
      <w:pPr>
        <w:spacing w:after="120" w:line="240" w:lineRule="auto"/>
      </w:pPr>
    </w:p>
    <w:p w14:paraId="7C25C49B"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Benjamin Wiseman</w:t>
      </w:r>
    </w:p>
    <w:p w14:paraId="4FF46A6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Scientist Programmer</w:t>
      </w:r>
    </w:p>
    <w:p w14:paraId="6EA2505F"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63F248BE"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60DD8128"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2CB0B718"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26CEC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612-373-3445</w:t>
      </w:r>
    </w:p>
    <w:p w14:paraId="77AE9AF2"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Email: benjamin.wiseman@kornferry.com</w:t>
      </w:r>
    </w:p>
    <w:p w14:paraId="007B3320" w14:textId="1836EFCF" w:rsidR="003756E2" w:rsidRDefault="003756E2">
      <w:r>
        <w:br w:type="page"/>
      </w:r>
    </w:p>
    <w:p w14:paraId="0E9A9113" w14:textId="73D67E9E" w:rsidR="001B7057" w:rsidRDefault="003756E2" w:rsidP="003756E2">
      <w:pPr>
        <w:spacing w:after="120" w:line="480" w:lineRule="auto"/>
        <w:jc w:val="center"/>
        <w:rPr>
          <w:b/>
        </w:rPr>
      </w:pPr>
      <w:r w:rsidRPr="003756E2">
        <w:rPr>
          <w:b/>
        </w:rPr>
        <w:lastRenderedPageBreak/>
        <w:t>Presenter Bios</w:t>
      </w:r>
    </w:p>
    <w:p w14:paraId="04C776FF" w14:textId="5E4AFCAB" w:rsidR="00F635FE" w:rsidRDefault="00F635FE" w:rsidP="00446ED5">
      <w:pPr>
        <w:spacing w:after="120" w:line="240" w:lineRule="auto"/>
      </w:pPr>
      <w:r>
        <w:t xml:space="preserve">Jeff Jones is the Director of Talent Analytics and Data Systems at Korn Ferry where he oversees the organization’s production scoring services, designs scoring algorithms, and is a subject matter expert for psychometrics and statistical methodology. He </w:t>
      </w:r>
      <w:r w:rsidRPr="004E2A12">
        <w:rPr>
          <w:rFonts w:ascii="Times New Roman" w:hAnsi="Times New Roman" w:cs="Times New Roman"/>
        </w:rPr>
        <w:t>has published</w:t>
      </w:r>
      <w:r>
        <w:rPr>
          <w:rFonts w:ascii="Times New Roman" w:hAnsi="Times New Roman" w:cs="Times New Roman"/>
        </w:rPr>
        <w:t xml:space="preserve"> </w:t>
      </w:r>
      <w:r w:rsidR="00E401CA">
        <w:rPr>
          <w:rFonts w:ascii="Times New Roman" w:hAnsi="Times New Roman" w:cs="Times New Roman"/>
        </w:rPr>
        <w:t>articles</w:t>
      </w:r>
      <w:r w:rsidRPr="004E2A12">
        <w:rPr>
          <w:rFonts w:ascii="Times New Roman" w:hAnsi="Times New Roman" w:cs="Times New Roman"/>
        </w:rPr>
        <w:t xml:space="preserve"> in theoretical </w:t>
      </w:r>
      <w:r>
        <w:rPr>
          <w:rFonts w:ascii="Times New Roman" w:hAnsi="Times New Roman" w:cs="Times New Roman"/>
        </w:rPr>
        <w:t xml:space="preserve">and methodological </w:t>
      </w:r>
      <w:r w:rsidRPr="004E2A12">
        <w:rPr>
          <w:rFonts w:ascii="Times New Roman" w:hAnsi="Times New Roman" w:cs="Times New Roman"/>
        </w:rPr>
        <w:t xml:space="preserve">journals such as </w:t>
      </w:r>
      <w:r w:rsidRPr="00A502F8">
        <w:rPr>
          <w:rFonts w:ascii="Times New Roman" w:hAnsi="Times New Roman" w:cs="Times New Roman"/>
          <w:i/>
        </w:rPr>
        <w:t>Psychometrika</w:t>
      </w:r>
      <w:r w:rsidRPr="0068712C">
        <w:rPr>
          <w:rFonts w:ascii="Times New Roman" w:hAnsi="Times New Roman" w:cs="Times New Roman"/>
          <w:i/>
        </w:rPr>
        <w:t xml:space="preserve"> </w:t>
      </w:r>
      <w:r>
        <w:rPr>
          <w:rFonts w:ascii="Times New Roman" w:hAnsi="Times New Roman" w:cs="Times New Roman"/>
        </w:rPr>
        <w:t xml:space="preserve">and </w:t>
      </w:r>
      <w:r w:rsidRPr="00A7748A">
        <w:rPr>
          <w:rFonts w:ascii="Times New Roman" w:hAnsi="Times New Roman" w:cs="Times New Roman"/>
          <w:i/>
        </w:rPr>
        <w:t xml:space="preserve">Psychological </w:t>
      </w:r>
      <w:proofErr w:type="gramStart"/>
      <w:r w:rsidRPr="00A7748A">
        <w:rPr>
          <w:rFonts w:ascii="Times New Roman" w:hAnsi="Times New Roman" w:cs="Times New Roman"/>
          <w:i/>
        </w:rPr>
        <w:t>Methods</w:t>
      </w:r>
      <w:r>
        <w:rPr>
          <w:rFonts w:ascii="Times New Roman" w:hAnsi="Times New Roman" w:cs="Times New Roman"/>
        </w:rPr>
        <w:t>, and</w:t>
      </w:r>
      <w:proofErr w:type="gramEnd"/>
      <w:r>
        <w:rPr>
          <w:rFonts w:ascii="Times New Roman" w:hAnsi="Times New Roman" w:cs="Times New Roman"/>
        </w:rPr>
        <w:t xml:space="preserve"> is a coauthor on several CRAN and internal R packages. Jeff received his Ph.D. at the University of Minnesota in Psychometrics and Quantitative Psychology where he focused on creating new statistical methodology, asymptotic statistics, and higher-order geometry of statistical methodology.</w:t>
      </w:r>
    </w:p>
    <w:p w14:paraId="1A86D55F" w14:textId="77777777" w:rsidR="00F635FE" w:rsidRDefault="00F635FE" w:rsidP="00446ED5">
      <w:pPr>
        <w:spacing w:after="120" w:line="240" w:lineRule="auto"/>
      </w:pPr>
    </w:p>
    <w:p w14:paraId="06C46FA2" w14:textId="506A9049" w:rsidR="003756E2" w:rsidRPr="00956168" w:rsidRDefault="003756E2" w:rsidP="00446ED5">
      <w:pPr>
        <w:spacing w:after="120" w:line="240" w:lineRule="auto"/>
        <w:rPr>
          <w:rFonts w:ascii="Times New Roman" w:hAnsi="Times New Roman" w:cs="Times New Roman"/>
        </w:rPr>
      </w:pPr>
      <w:r w:rsidRPr="00956168">
        <w:rPr>
          <w:rFonts w:ascii="Times New Roman" w:hAnsi="Times New Roman" w:cs="Times New Roman"/>
        </w:rPr>
        <w:t>Steven Nydick is a Data Scientist Developer at the Korn Ferry Institute, where he designs R-base</w:t>
      </w:r>
      <w:r w:rsidR="00446ED5" w:rsidRPr="00956168">
        <w:rPr>
          <w:rFonts w:ascii="Times New Roman" w:hAnsi="Times New Roman" w:cs="Times New Roman"/>
        </w:rPr>
        <w:t>d tools and scoring algorithms</w:t>
      </w:r>
      <w:r w:rsidRPr="00956168">
        <w:rPr>
          <w:rFonts w:ascii="Times New Roman" w:hAnsi="Times New Roman" w:cs="Times New Roman"/>
        </w:rPr>
        <w:t xml:space="preserve">. He is the lead author and maintainer of the </w:t>
      </w:r>
      <w:proofErr w:type="spellStart"/>
      <w:r w:rsidRPr="00956168">
        <w:rPr>
          <w:rFonts w:ascii="Times New Roman" w:hAnsi="Times New Roman" w:cs="Times New Roman"/>
        </w:rPr>
        <w:t>catIrt</w:t>
      </w:r>
      <w:proofErr w:type="spellEnd"/>
      <w:r w:rsidRPr="00956168">
        <w:rPr>
          <w:rFonts w:ascii="Times New Roman" w:hAnsi="Times New Roman" w:cs="Times New Roman"/>
        </w:rPr>
        <w:t xml:space="preserve"> R package </w:t>
      </w:r>
      <w:r w:rsidR="00446ED5" w:rsidRPr="00956168">
        <w:rPr>
          <w:rFonts w:ascii="Times New Roman" w:hAnsi="Times New Roman" w:cs="Times New Roman"/>
        </w:rPr>
        <w:t xml:space="preserve">as well as several internal R packages </w:t>
      </w:r>
      <w:r w:rsidR="009C759E" w:rsidRPr="00956168">
        <w:rPr>
          <w:rFonts w:ascii="Times New Roman" w:hAnsi="Times New Roman" w:cs="Times New Roman"/>
        </w:rPr>
        <w:t>helping with</w:t>
      </w:r>
      <w:r w:rsidR="00446ED5" w:rsidRPr="00956168">
        <w:rPr>
          <w:rFonts w:ascii="Times New Roman" w:hAnsi="Times New Roman" w:cs="Times New Roman"/>
        </w:rPr>
        <w:t xml:space="preserve"> everything from plotting to </w:t>
      </w:r>
      <w:proofErr w:type="spellStart"/>
      <w:r w:rsidR="00446ED5" w:rsidRPr="00956168">
        <w:rPr>
          <w:rFonts w:ascii="Times New Roman" w:hAnsi="Times New Roman" w:cs="Times New Roman"/>
        </w:rPr>
        <w:t>powerpoint</w:t>
      </w:r>
      <w:proofErr w:type="spellEnd"/>
      <w:r w:rsidR="00446ED5" w:rsidRPr="00956168">
        <w:rPr>
          <w:rFonts w:ascii="Times New Roman" w:hAnsi="Times New Roman" w:cs="Times New Roman"/>
        </w:rPr>
        <w:t xml:space="preserve"> generation to interfacing with servers. </w:t>
      </w:r>
      <w:r w:rsidR="009C759E" w:rsidRPr="00956168">
        <w:rPr>
          <w:rFonts w:ascii="Times New Roman" w:hAnsi="Times New Roman" w:cs="Times New Roman"/>
        </w:rPr>
        <w:t xml:space="preserve">He has contributed to developing psychometric models and corresponding estimation algorithms that have been published in </w:t>
      </w:r>
      <w:r w:rsidR="009C759E" w:rsidRPr="00956168">
        <w:rPr>
          <w:rFonts w:ascii="Times New Roman" w:hAnsi="Times New Roman" w:cs="Times New Roman"/>
          <w:i/>
        </w:rPr>
        <w:t>Applied Psychological Methods</w:t>
      </w:r>
      <w:r w:rsidR="009C759E" w:rsidRPr="00956168">
        <w:rPr>
          <w:rFonts w:ascii="Times New Roman" w:hAnsi="Times New Roman" w:cs="Times New Roman"/>
        </w:rPr>
        <w:t xml:space="preserve"> and the </w:t>
      </w:r>
      <w:r w:rsidR="009C759E" w:rsidRPr="00956168">
        <w:rPr>
          <w:rFonts w:ascii="Times New Roman" w:hAnsi="Times New Roman" w:cs="Times New Roman"/>
          <w:i/>
        </w:rPr>
        <w:t>Journal of Educational and Behavioral Statistics</w:t>
      </w:r>
      <w:r w:rsidR="009C759E" w:rsidRPr="00956168">
        <w:rPr>
          <w:rFonts w:ascii="Times New Roman" w:hAnsi="Times New Roman" w:cs="Times New Roman"/>
        </w:rPr>
        <w:t xml:space="preserve">. </w:t>
      </w:r>
      <w:r w:rsidRPr="00956168">
        <w:rPr>
          <w:rFonts w:ascii="Times New Roman" w:hAnsi="Times New Roman" w:cs="Times New Roman"/>
        </w:rPr>
        <w:t xml:space="preserve">Steven received his </w:t>
      </w:r>
      <w:proofErr w:type="spellStart"/>
      <w:r w:rsidRPr="00956168">
        <w:rPr>
          <w:rFonts w:ascii="Times New Roman" w:hAnsi="Times New Roman" w:cs="Times New Roman"/>
        </w:rPr>
        <w:t>Ph.D</w:t>
      </w:r>
      <w:proofErr w:type="spellEnd"/>
      <w:r w:rsidRPr="00956168">
        <w:rPr>
          <w:rFonts w:ascii="Times New Roman" w:hAnsi="Times New Roman" w:cs="Times New Roman"/>
        </w:rPr>
        <w:t xml:space="preserve"> at the University of Minnesota in Psychometrics and </w:t>
      </w:r>
      <w:r w:rsidR="00446ED5" w:rsidRPr="00956168">
        <w:rPr>
          <w:rFonts w:ascii="Times New Roman" w:hAnsi="Times New Roman" w:cs="Times New Roman"/>
        </w:rPr>
        <w:t>Quantitative Psychology, where he primarily studied IRT-based adaptive test</w:t>
      </w:r>
      <w:r w:rsidR="00956168">
        <w:rPr>
          <w:rFonts w:ascii="Times New Roman" w:hAnsi="Times New Roman" w:cs="Times New Roman"/>
        </w:rPr>
        <w:t>s</w:t>
      </w:r>
      <w:r w:rsidR="00446ED5" w:rsidRPr="00956168">
        <w:rPr>
          <w:rFonts w:ascii="Times New Roman" w:hAnsi="Times New Roman" w:cs="Times New Roman"/>
        </w:rPr>
        <w:t xml:space="preserve"> for selection and classification. He also has an M.S. in Statistics from the University of Minnesota.</w:t>
      </w:r>
    </w:p>
    <w:p w14:paraId="55D1622A" w14:textId="5CAFDB45" w:rsidR="00CB7F7E" w:rsidRDefault="00CB7F7E" w:rsidP="00446ED5">
      <w:pPr>
        <w:spacing w:after="120" w:line="240" w:lineRule="auto"/>
      </w:pPr>
    </w:p>
    <w:p w14:paraId="1164F3D2" w14:textId="706E3EC2" w:rsidR="001B7057" w:rsidRPr="00956168" w:rsidRDefault="00CB7F7E" w:rsidP="00F635FE">
      <w:pPr>
        <w:spacing w:after="120" w:line="240" w:lineRule="auto"/>
        <w:rPr>
          <w:rFonts w:ascii="Times New Roman" w:hAnsi="Times New Roman" w:cs="Times New Roman"/>
        </w:rPr>
      </w:pPr>
      <w:r w:rsidRPr="00956168">
        <w:rPr>
          <w:rFonts w:ascii="Times New Roman" w:hAnsi="Times New Roman" w:cs="Times New Roman"/>
        </w:rPr>
        <w:t xml:space="preserve">Ben Wiseman is a Data Science </w:t>
      </w:r>
      <w:r w:rsidR="00956168">
        <w:rPr>
          <w:rFonts w:ascii="Times New Roman" w:hAnsi="Times New Roman" w:cs="Times New Roman"/>
        </w:rPr>
        <w:t>D</w:t>
      </w:r>
      <w:r w:rsidRPr="00956168">
        <w:rPr>
          <w:rFonts w:ascii="Times New Roman" w:hAnsi="Times New Roman" w:cs="Times New Roman"/>
        </w:rPr>
        <w:t xml:space="preserve">eveloper at the Korn Ferry Institute responsible for maintaining and developing R-based automation tools, models, reports, and </w:t>
      </w:r>
      <w:r w:rsidR="008C6D7F" w:rsidRPr="00956168">
        <w:rPr>
          <w:rFonts w:ascii="Times New Roman" w:hAnsi="Times New Roman" w:cs="Times New Roman"/>
        </w:rPr>
        <w:t xml:space="preserve">user interfaces. He has publications in entomology, ecology, and molecular evolution and has worked with and trained numerous clients in the military, public, and private sectors on a wide range of applications. Ben received his MSc from Lincoln University (New Zealand) in applied statistical modelling where he developed a user-facing geospatial AI platform for DOCs predator monitoring and control systems. </w:t>
      </w:r>
      <w:r w:rsidR="005F6C17" w:rsidRPr="00956168">
        <w:rPr>
          <w:rFonts w:ascii="Times New Roman" w:hAnsi="Times New Roman" w:cs="Times New Roman"/>
        </w:rPr>
        <w:br w:type="page"/>
      </w:r>
    </w:p>
    <w:p w14:paraId="07F0A779" w14:textId="77777777" w:rsidR="001B7057" w:rsidRDefault="005F6C17">
      <w:pPr>
        <w:spacing w:after="120" w:line="480" w:lineRule="auto"/>
        <w:jc w:val="center"/>
      </w:pPr>
      <w:r>
        <w:rPr>
          <w:rFonts w:ascii="Times New Roman" w:eastAsia="Times New Roman" w:hAnsi="Times New Roman" w:cs="Times New Roman"/>
          <w:b/>
        </w:rPr>
        <w:lastRenderedPageBreak/>
        <w:t>References</w:t>
      </w:r>
    </w:p>
    <w:p w14:paraId="3AF4A9F3" w14:textId="1BF8A624" w:rsidR="009F1BB3" w:rsidRDefault="009F1BB3" w:rsidP="00AE0D4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Benoit, K., </w:t>
      </w:r>
      <w:proofErr w:type="spellStart"/>
      <w:r>
        <w:rPr>
          <w:rFonts w:ascii="Times New Roman" w:eastAsia="Times New Roman" w:hAnsi="Times New Roman" w:cs="Times New Roman"/>
        </w:rPr>
        <w:t>Muhr</w:t>
      </w:r>
      <w:proofErr w:type="spellEnd"/>
      <w:r>
        <w:rPr>
          <w:rFonts w:ascii="Times New Roman" w:eastAsia="Times New Roman" w:hAnsi="Times New Roman" w:cs="Times New Roman"/>
        </w:rPr>
        <w:t xml:space="preserve">, D., &amp; Watanabe, K. (2019). </w:t>
      </w:r>
      <w:proofErr w:type="spellStart"/>
      <w:r>
        <w:rPr>
          <w:rFonts w:ascii="Times New Roman" w:eastAsia="Times New Roman" w:hAnsi="Times New Roman" w:cs="Times New Roman"/>
        </w:rPr>
        <w:t>stopwords</w:t>
      </w:r>
      <w:proofErr w:type="spellEnd"/>
      <w:r>
        <w:rPr>
          <w:rFonts w:ascii="Times New Roman" w:eastAsia="Times New Roman" w:hAnsi="Times New Roman" w:cs="Times New Roman"/>
        </w:rPr>
        <w:t xml:space="preserve">: Multilingual </w:t>
      </w:r>
      <w:proofErr w:type="spellStart"/>
      <w:r>
        <w:rPr>
          <w:rFonts w:ascii="Times New Roman" w:eastAsia="Times New Roman" w:hAnsi="Times New Roman" w:cs="Times New Roman"/>
        </w:rPr>
        <w:t>stopword</w:t>
      </w:r>
      <w:proofErr w:type="spellEnd"/>
      <w:r>
        <w:rPr>
          <w:rFonts w:ascii="Times New Roman" w:eastAsia="Times New Roman" w:hAnsi="Times New Roman" w:cs="Times New Roman"/>
        </w:rPr>
        <w:t xml:space="preserve"> lists. R package version 1.0.</w:t>
      </w:r>
    </w:p>
    <w:p w14:paraId="77488E90" w14:textId="210FA41C" w:rsidR="00FF7C99" w:rsidRDefault="00FF7C99" w:rsidP="00AE0D40">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Bouchet-Valat</w:t>
      </w:r>
      <w:proofErr w:type="spellEnd"/>
      <w:r>
        <w:rPr>
          <w:rFonts w:ascii="Times New Roman" w:eastAsia="Times New Roman" w:hAnsi="Times New Roman" w:cs="Times New Roman"/>
        </w:rPr>
        <w:t xml:space="preserve">, M. (2019). </w:t>
      </w:r>
      <w:proofErr w:type="spellStart"/>
      <w:r>
        <w:rPr>
          <w:rFonts w:ascii="Times New Roman" w:eastAsia="Times New Roman" w:hAnsi="Times New Roman" w:cs="Times New Roman"/>
        </w:rPr>
        <w:t>SnowballC</w:t>
      </w:r>
      <w:proofErr w:type="spellEnd"/>
      <w:r>
        <w:rPr>
          <w:rFonts w:ascii="Times New Roman" w:eastAsia="Times New Roman" w:hAnsi="Times New Roman" w:cs="Times New Roman"/>
        </w:rPr>
        <w:t>: Snowball stemmers based on the C ‘</w:t>
      </w:r>
      <w:proofErr w:type="spellStart"/>
      <w:r>
        <w:rPr>
          <w:rFonts w:ascii="Times New Roman" w:eastAsia="Times New Roman" w:hAnsi="Times New Roman" w:cs="Times New Roman"/>
        </w:rPr>
        <w:t>libstemmer</w:t>
      </w:r>
      <w:proofErr w:type="spellEnd"/>
      <w:r>
        <w:rPr>
          <w:rFonts w:ascii="Times New Roman" w:eastAsia="Times New Roman" w:hAnsi="Times New Roman" w:cs="Times New Roman"/>
        </w:rPr>
        <w:t>’ UTF-8 library. R package version 0.6.0.</w:t>
      </w:r>
    </w:p>
    <w:p w14:paraId="365BB7CF" w14:textId="3DA4328A" w:rsidR="005E5615" w:rsidRPr="005E5615" w:rsidRDefault="005E5615" w:rsidP="00AE0D40">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Breiman</w:t>
      </w:r>
      <w:proofErr w:type="spellEnd"/>
      <w:r>
        <w:rPr>
          <w:rFonts w:ascii="Times New Roman" w:eastAsia="Times New Roman" w:hAnsi="Times New Roman" w:cs="Times New Roman"/>
        </w:rPr>
        <w:t xml:space="preserve">, L. (2001). Random forests. </w:t>
      </w:r>
      <w:r>
        <w:rPr>
          <w:rFonts w:ascii="Times New Roman" w:eastAsia="Times New Roman" w:hAnsi="Times New Roman" w:cs="Times New Roman"/>
          <w:i/>
          <w:iCs/>
        </w:rPr>
        <w:t>Machine Learning</w:t>
      </w:r>
      <w:r>
        <w:rPr>
          <w:rFonts w:ascii="Times New Roman" w:eastAsia="Times New Roman" w:hAnsi="Times New Roman" w:cs="Times New Roman"/>
        </w:rPr>
        <w:t xml:space="preserve">, </w:t>
      </w:r>
      <w:r>
        <w:rPr>
          <w:rFonts w:ascii="Times New Roman" w:eastAsia="Times New Roman" w:hAnsi="Times New Roman" w:cs="Times New Roman"/>
          <w:i/>
          <w:iCs/>
        </w:rPr>
        <w:t>45</w:t>
      </w:r>
      <w:r>
        <w:rPr>
          <w:rFonts w:ascii="Times New Roman" w:eastAsia="Times New Roman" w:hAnsi="Times New Roman" w:cs="Times New Roman"/>
        </w:rPr>
        <w:t>, 5-32.</w:t>
      </w:r>
    </w:p>
    <w:p w14:paraId="001D4EF3" w14:textId="07111B94" w:rsidR="00AE0D40" w:rsidRDefault="00AE0D40" w:rsidP="00AE0D4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Cass, S. (2018). The 2018 top programming languages. Retrieved August 29, 2018, from </w:t>
      </w:r>
      <w:hyperlink r:id="rId13" w:history="1">
        <w:r w:rsidRPr="00233938">
          <w:rPr>
            <w:rStyle w:val="Hyperlink"/>
            <w:rFonts w:ascii="Times New Roman" w:eastAsia="Times New Roman" w:hAnsi="Times New Roman" w:cs="Times New Roman"/>
          </w:rPr>
          <w:t>https://spectrum.ieee.org/at-work/innovation/the-2018-top-programming-languages</w:t>
        </w:r>
      </w:hyperlink>
    </w:p>
    <w:p w14:paraId="7603E3F3" w14:textId="6C6A973F" w:rsidR="00E2219B" w:rsidRDefault="00E2219B" w:rsidP="004A1E9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Chen, T., He, T., </w:t>
      </w:r>
      <w:proofErr w:type="spellStart"/>
      <w:r>
        <w:rPr>
          <w:rFonts w:ascii="Times New Roman" w:eastAsia="Times New Roman" w:hAnsi="Times New Roman" w:cs="Times New Roman"/>
        </w:rPr>
        <w:t>Benesty</w:t>
      </w:r>
      <w:proofErr w:type="spellEnd"/>
      <w:r>
        <w:rPr>
          <w:rFonts w:ascii="Times New Roman" w:eastAsia="Times New Roman" w:hAnsi="Times New Roman" w:cs="Times New Roman"/>
        </w:rPr>
        <w:t xml:space="preserve">, M., </w:t>
      </w:r>
      <w:proofErr w:type="spellStart"/>
      <w:r>
        <w:rPr>
          <w:rFonts w:ascii="Times New Roman" w:eastAsia="Times New Roman" w:hAnsi="Times New Roman" w:cs="Times New Roman"/>
        </w:rPr>
        <w:t>Khotilovich</w:t>
      </w:r>
      <w:proofErr w:type="spellEnd"/>
      <w:r>
        <w:rPr>
          <w:rFonts w:ascii="Times New Roman" w:eastAsia="Times New Roman" w:hAnsi="Times New Roman" w:cs="Times New Roman"/>
        </w:rPr>
        <w:t xml:space="preserve">, V., Tang, Y., Cho, H., Chen, K., Mitchell, R., Cano, I., Zhou, T., Li, M.,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J., Lin, M., </w:t>
      </w:r>
      <w:proofErr w:type="spellStart"/>
      <w:r>
        <w:rPr>
          <w:rFonts w:ascii="Times New Roman" w:eastAsia="Times New Roman" w:hAnsi="Times New Roman" w:cs="Times New Roman"/>
        </w:rPr>
        <w:t>Geng</w:t>
      </w:r>
      <w:proofErr w:type="spellEnd"/>
      <w:r>
        <w:rPr>
          <w:rFonts w:ascii="Times New Roman" w:eastAsia="Times New Roman" w:hAnsi="Times New Roman" w:cs="Times New Roman"/>
        </w:rPr>
        <w:t xml:space="preserve">, Y., &amp; Li, Y. (2018). </w:t>
      </w:r>
      <w:proofErr w:type="spellStart"/>
      <w:r>
        <w:rPr>
          <w:rFonts w:ascii="Times New Roman" w:eastAsia="Times New Roman" w:hAnsi="Times New Roman" w:cs="Times New Roman"/>
        </w:rPr>
        <w:t>xgboost</w:t>
      </w:r>
      <w:proofErr w:type="spellEnd"/>
      <w:r>
        <w:rPr>
          <w:rFonts w:ascii="Times New Roman" w:eastAsia="Times New Roman" w:hAnsi="Times New Roman" w:cs="Times New Roman"/>
        </w:rPr>
        <w:t>: Extreme gradient boosting. R package version 0.71.2.</w:t>
      </w:r>
    </w:p>
    <w:p w14:paraId="0D1CF124" w14:textId="2210B531" w:rsidR="004A1E90" w:rsidRDefault="004A1E90" w:rsidP="004A1E90">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Dowle</w:t>
      </w:r>
      <w:proofErr w:type="spellEnd"/>
      <w:r>
        <w:rPr>
          <w:rFonts w:ascii="Times New Roman" w:eastAsia="Times New Roman" w:hAnsi="Times New Roman" w:cs="Times New Roman"/>
        </w:rPr>
        <w:t xml:space="preserve">, M., &amp; Srinivasan, A. (2019). </w:t>
      </w:r>
      <w:proofErr w:type="spellStart"/>
      <w:proofErr w:type="gramStart"/>
      <w:r>
        <w:rPr>
          <w:rFonts w:ascii="Times New Roman" w:eastAsia="Times New Roman" w:hAnsi="Times New Roman" w:cs="Times New Roman"/>
        </w:rPr>
        <w:t>data.table</w:t>
      </w:r>
      <w:proofErr w:type="spellEnd"/>
      <w:proofErr w:type="gramEnd"/>
      <w:r>
        <w:rPr>
          <w:rFonts w:ascii="Times New Roman" w:eastAsia="Times New Roman" w:hAnsi="Times New Roman" w:cs="Times New Roman"/>
        </w:rPr>
        <w:t>: Extension of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R package version 1.12.2.</w:t>
      </w:r>
    </w:p>
    <w:p w14:paraId="09F9F968" w14:textId="3D138818" w:rsidR="00B64147" w:rsidRDefault="00B64147" w:rsidP="00622828">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Feinerer</w:t>
      </w:r>
      <w:proofErr w:type="spellEnd"/>
      <w:r>
        <w:rPr>
          <w:rFonts w:ascii="Times New Roman" w:eastAsia="Times New Roman" w:hAnsi="Times New Roman" w:cs="Times New Roman"/>
        </w:rPr>
        <w:t xml:space="preserve">, I., &amp; </w:t>
      </w:r>
      <w:proofErr w:type="spellStart"/>
      <w:r>
        <w:rPr>
          <w:rFonts w:ascii="Times New Roman" w:eastAsia="Times New Roman" w:hAnsi="Times New Roman" w:cs="Times New Roman"/>
        </w:rPr>
        <w:t>Hornik</w:t>
      </w:r>
      <w:proofErr w:type="spellEnd"/>
      <w:r>
        <w:rPr>
          <w:rFonts w:ascii="Times New Roman" w:eastAsia="Times New Roman" w:hAnsi="Times New Roman" w:cs="Times New Roman"/>
        </w:rPr>
        <w:t xml:space="preserve">, K. (2018). Tm: Text </w:t>
      </w:r>
      <w:r w:rsidR="00E2219B">
        <w:rPr>
          <w:rFonts w:ascii="Times New Roman" w:eastAsia="Times New Roman" w:hAnsi="Times New Roman" w:cs="Times New Roman"/>
        </w:rPr>
        <w:t>m</w:t>
      </w:r>
      <w:r>
        <w:rPr>
          <w:rFonts w:ascii="Times New Roman" w:eastAsia="Times New Roman" w:hAnsi="Times New Roman" w:cs="Times New Roman"/>
        </w:rPr>
        <w:t xml:space="preserve">ining </w:t>
      </w:r>
      <w:r w:rsidR="00E2219B">
        <w:rPr>
          <w:rFonts w:ascii="Times New Roman" w:eastAsia="Times New Roman" w:hAnsi="Times New Roman" w:cs="Times New Roman"/>
        </w:rPr>
        <w:t>p</w:t>
      </w:r>
      <w:r>
        <w:rPr>
          <w:rFonts w:ascii="Times New Roman" w:eastAsia="Times New Roman" w:hAnsi="Times New Roman" w:cs="Times New Roman"/>
        </w:rPr>
        <w:t>ackage. R package version 0.7-6.</w:t>
      </w:r>
    </w:p>
    <w:p w14:paraId="2F666246" w14:textId="0337F96A" w:rsidR="0074524A" w:rsidRDefault="0074524A" w:rsidP="00622828">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Feinerer</w:t>
      </w:r>
      <w:proofErr w:type="spellEnd"/>
      <w:r>
        <w:rPr>
          <w:rFonts w:ascii="Times New Roman" w:eastAsia="Times New Roman" w:hAnsi="Times New Roman" w:cs="Times New Roman"/>
        </w:rPr>
        <w:t xml:space="preserve">, I., &amp; </w:t>
      </w:r>
      <w:proofErr w:type="spellStart"/>
      <w:r>
        <w:rPr>
          <w:rFonts w:ascii="Times New Roman" w:eastAsia="Times New Roman" w:hAnsi="Times New Roman" w:cs="Times New Roman"/>
        </w:rPr>
        <w:t>Hornik</w:t>
      </w:r>
      <w:proofErr w:type="spellEnd"/>
      <w:r>
        <w:rPr>
          <w:rFonts w:ascii="Times New Roman" w:eastAsia="Times New Roman" w:hAnsi="Times New Roman" w:cs="Times New Roman"/>
        </w:rPr>
        <w:t>, K. (2015). RKEY: R/KEA interface. R package version 0.0-6.</w:t>
      </w:r>
    </w:p>
    <w:p w14:paraId="3196C4DD" w14:textId="3937DEAD" w:rsidR="00E2219B" w:rsidRDefault="00E2219B" w:rsidP="00622828">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Fellows, I. (2018). </w:t>
      </w:r>
      <w:proofErr w:type="spellStart"/>
      <w:r>
        <w:rPr>
          <w:rFonts w:ascii="Times New Roman" w:eastAsia="Times New Roman" w:hAnsi="Times New Roman" w:cs="Times New Roman"/>
        </w:rPr>
        <w:t>wordcloud</w:t>
      </w:r>
      <w:proofErr w:type="spellEnd"/>
      <w:r>
        <w:rPr>
          <w:rFonts w:ascii="Times New Roman" w:eastAsia="Times New Roman" w:hAnsi="Times New Roman" w:cs="Times New Roman"/>
        </w:rPr>
        <w:t>: Word clouds. R package version 2.6.</w:t>
      </w:r>
    </w:p>
    <w:p w14:paraId="6E5AAE82" w14:textId="24768908" w:rsidR="00FF016C" w:rsidRDefault="00FF016C" w:rsidP="00FF016C">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Feuerriegel</w:t>
      </w:r>
      <w:proofErr w:type="spellEnd"/>
      <w:r>
        <w:rPr>
          <w:rFonts w:ascii="Times New Roman" w:eastAsia="Times New Roman" w:hAnsi="Times New Roman" w:cs="Times New Roman"/>
        </w:rPr>
        <w:t xml:space="preserve">, S., &amp; </w:t>
      </w:r>
      <w:proofErr w:type="spellStart"/>
      <w:r>
        <w:rPr>
          <w:rFonts w:ascii="Times New Roman" w:eastAsia="Times New Roman" w:hAnsi="Times New Roman" w:cs="Times New Roman"/>
        </w:rPr>
        <w:t>Proellochs</w:t>
      </w:r>
      <w:proofErr w:type="spellEnd"/>
      <w:r>
        <w:rPr>
          <w:rFonts w:ascii="Times New Roman" w:eastAsia="Times New Roman" w:hAnsi="Times New Roman" w:cs="Times New Roman"/>
        </w:rPr>
        <w:t xml:space="preserve">, N. (2019). </w:t>
      </w:r>
      <w:proofErr w:type="spellStart"/>
      <w:r>
        <w:rPr>
          <w:rFonts w:ascii="Times New Roman" w:eastAsia="Times New Roman" w:hAnsi="Times New Roman" w:cs="Times New Roman"/>
        </w:rPr>
        <w:t>SentimentAnalysis</w:t>
      </w:r>
      <w:proofErr w:type="spellEnd"/>
      <w:r>
        <w:rPr>
          <w:rFonts w:ascii="Times New Roman" w:eastAsia="Times New Roman" w:hAnsi="Times New Roman" w:cs="Times New Roman"/>
        </w:rPr>
        <w:t>: Dictionary-based sentiment analysis. R package version 1.3-3.</w:t>
      </w:r>
    </w:p>
    <w:p w14:paraId="10251AB9" w14:textId="5DBCDDD3" w:rsidR="00622828" w:rsidRPr="00622828" w:rsidRDefault="00622828" w:rsidP="00622828">
      <w:pPr>
        <w:spacing w:after="0" w:line="480" w:lineRule="auto"/>
        <w:ind w:left="720" w:hanging="720"/>
        <w:rPr>
          <w:rFonts w:ascii="Times New Roman" w:eastAsia="Times New Roman" w:hAnsi="Times New Roman" w:cs="Times New Roman"/>
        </w:rPr>
      </w:pPr>
      <w:proofErr w:type="spellStart"/>
      <w:r w:rsidRPr="00622828">
        <w:rPr>
          <w:rFonts w:ascii="Times New Roman" w:eastAsia="Times New Roman" w:hAnsi="Times New Roman" w:cs="Times New Roman"/>
        </w:rPr>
        <w:t>Goebl</w:t>
      </w:r>
      <w:proofErr w:type="spellEnd"/>
      <w:r w:rsidRPr="00622828">
        <w:rPr>
          <w:rFonts w:ascii="Times New Roman" w:eastAsia="Times New Roman" w:hAnsi="Times New Roman" w:cs="Times New Roman"/>
        </w:rPr>
        <w:t xml:space="preserve">, A. P., Jones, J. A., &amp; </w:t>
      </w:r>
      <w:proofErr w:type="spellStart"/>
      <w:r w:rsidRPr="00622828">
        <w:rPr>
          <w:rFonts w:ascii="Times New Roman" w:eastAsia="Times New Roman" w:hAnsi="Times New Roman" w:cs="Times New Roman"/>
        </w:rPr>
        <w:t>Semmel</w:t>
      </w:r>
      <w:proofErr w:type="spellEnd"/>
      <w:r w:rsidRPr="00622828">
        <w:rPr>
          <w:rFonts w:ascii="Times New Roman" w:eastAsia="Times New Roman" w:hAnsi="Times New Roman" w:cs="Times New Roman"/>
        </w:rPr>
        <w:t>, S. G. (2016, April). Handling big(</w:t>
      </w:r>
      <w:proofErr w:type="spellStart"/>
      <w:r w:rsidRPr="00622828">
        <w:rPr>
          <w:rFonts w:ascii="Times New Roman" w:eastAsia="Times New Roman" w:hAnsi="Times New Roman" w:cs="Times New Roman"/>
        </w:rPr>
        <w:t>gish</w:t>
      </w:r>
      <w:proofErr w:type="spellEnd"/>
      <w:r w:rsidRPr="00622828">
        <w:rPr>
          <w:rFonts w:ascii="Times New Roman" w:eastAsia="Times New Roman" w:hAnsi="Times New Roman" w:cs="Times New Roman"/>
        </w:rPr>
        <w:t xml:space="preserve">) data in R: </w:t>
      </w:r>
    </w:p>
    <w:p w14:paraId="3ADECB2C" w14:textId="1A0C67FC" w:rsidR="00622828" w:rsidRPr="00622828" w:rsidRDefault="00622828" w:rsidP="00622828">
      <w:pPr>
        <w:spacing w:after="0" w:line="480" w:lineRule="auto"/>
        <w:ind w:left="720"/>
        <w:rPr>
          <w:rFonts w:ascii="Times New Roman" w:eastAsia="Times New Roman" w:hAnsi="Times New Roman" w:cs="Times New Roman"/>
        </w:rPr>
      </w:pPr>
      <w:r w:rsidRPr="00622828">
        <w:rPr>
          <w:rFonts w:ascii="Times New Roman" w:eastAsia="Times New Roman" w:hAnsi="Times New Roman" w:cs="Times New Roman"/>
        </w:rPr>
        <w:t>An introductory and interactive tutorial. Master Tutorial at the annual meeting of the Society of Industrial and Organizational Psychology, Anaheim, CA.</w:t>
      </w:r>
    </w:p>
    <w:p w14:paraId="34F2A810" w14:textId="439AA554" w:rsidR="00622828" w:rsidRPr="00622828" w:rsidRDefault="00622828" w:rsidP="00622828">
      <w:pPr>
        <w:spacing w:after="0" w:line="480" w:lineRule="auto"/>
        <w:ind w:left="720" w:hanging="720"/>
        <w:rPr>
          <w:rFonts w:ascii="Times New Roman" w:eastAsia="Times New Roman" w:hAnsi="Times New Roman" w:cs="Times New Roman"/>
        </w:rPr>
      </w:pPr>
      <w:proofErr w:type="spellStart"/>
      <w:r w:rsidRPr="00622828">
        <w:rPr>
          <w:rFonts w:ascii="Times New Roman" w:eastAsia="Times New Roman" w:hAnsi="Times New Roman" w:cs="Times New Roman"/>
        </w:rPr>
        <w:t>Goebl</w:t>
      </w:r>
      <w:proofErr w:type="spellEnd"/>
      <w:r w:rsidRPr="00622828">
        <w:rPr>
          <w:rFonts w:ascii="Times New Roman" w:eastAsia="Times New Roman" w:hAnsi="Times New Roman" w:cs="Times New Roman"/>
        </w:rPr>
        <w:t xml:space="preserve">, A. P., Jones, J. A., &amp; </w:t>
      </w:r>
      <w:proofErr w:type="spellStart"/>
      <w:r w:rsidRPr="00622828">
        <w:rPr>
          <w:rFonts w:ascii="Times New Roman" w:eastAsia="Times New Roman" w:hAnsi="Times New Roman" w:cs="Times New Roman"/>
        </w:rPr>
        <w:t>Semmel</w:t>
      </w:r>
      <w:proofErr w:type="spellEnd"/>
      <w:r w:rsidRPr="00622828">
        <w:rPr>
          <w:rFonts w:ascii="Times New Roman" w:eastAsia="Times New Roman" w:hAnsi="Times New Roman" w:cs="Times New Roman"/>
        </w:rPr>
        <w:t>, S. G. (2018, April). Machine learning in R: A tutorial and jam session. Master Tutorial at the annual meeting of the Society of Industrial and Organizational Psychology, Chicago, IL.</w:t>
      </w:r>
    </w:p>
    <w:p w14:paraId="166B2903" w14:textId="641153D0" w:rsidR="005E5615" w:rsidRPr="005E5615" w:rsidRDefault="005E5615" w:rsidP="00AE0D4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lastRenderedPageBreak/>
        <w:t xml:space="preserve">Hastie, T., </w:t>
      </w:r>
      <w:proofErr w:type="spellStart"/>
      <w:r>
        <w:rPr>
          <w:rFonts w:ascii="Times New Roman" w:eastAsia="Times New Roman" w:hAnsi="Times New Roman" w:cs="Times New Roman"/>
        </w:rPr>
        <w:t>Tibshirani</w:t>
      </w:r>
      <w:proofErr w:type="spellEnd"/>
      <w:r>
        <w:rPr>
          <w:rFonts w:ascii="Times New Roman" w:eastAsia="Times New Roman" w:hAnsi="Times New Roman" w:cs="Times New Roman"/>
        </w:rPr>
        <w:t xml:space="preserve">, R., &amp; Friedman, J. H. (2009). Boosting and additive trees. In </w:t>
      </w:r>
      <w:proofErr w:type="gramStart"/>
      <w:r>
        <w:rPr>
          <w:rFonts w:ascii="Times New Roman" w:eastAsia="Times New Roman" w:hAnsi="Times New Roman" w:cs="Times New Roman"/>
          <w:i/>
          <w:iCs/>
        </w:rPr>
        <w:t>The</w:t>
      </w:r>
      <w:proofErr w:type="gramEnd"/>
      <w:r>
        <w:rPr>
          <w:rFonts w:ascii="Times New Roman" w:eastAsia="Times New Roman" w:hAnsi="Times New Roman" w:cs="Times New Roman"/>
          <w:i/>
          <w:iCs/>
        </w:rPr>
        <w:t xml:space="preserve"> Elements of Statistical Learning (2</w:t>
      </w:r>
      <w:r w:rsidRPr="005E5615">
        <w:rPr>
          <w:rFonts w:ascii="Times New Roman" w:eastAsia="Times New Roman" w:hAnsi="Times New Roman" w:cs="Times New Roman"/>
          <w:i/>
          <w:iCs/>
        </w:rPr>
        <w:t>nd</w:t>
      </w:r>
      <w:r>
        <w:rPr>
          <w:rFonts w:ascii="Times New Roman" w:eastAsia="Times New Roman" w:hAnsi="Times New Roman" w:cs="Times New Roman"/>
          <w:i/>
          <w:iCs/>
        </w:rPr>
        <w:t xml:space="preserve"> ed.).</w:t>
      </w:r>
      <w:r>
        <w:rPr>
          <w:rFonts w:ascii="Times New Roman" w:eastAsia="Times New Roman" w:hAnsi="Times New Roman" w:cs="Times New Roman"/>
        </w:rPr>
        <w:t xml:space="preserve"> New York, NY: Springer.</w:t>
      </w:r>
    </w:p>
    <w:p w14:paraId="6AFA7BA8" w14:textId="1EC56973" w:rsidR="00B252AE" w:rsidRPr="00622828" w:rsidRDefault="00B252AE" w:rsidP="00AE0D40">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Hornik</w:t>
      </w:r>
      <w:proofErr w:type="spellEnd"/>
      <w:r>
        <w:rPr>
          <w:rFonts w:ascii="Times New Roman" w:eastAsia="Times New Roman" w:hAnsi="Times New Roman" w:cs="Times New Roman"/>
        </w:rPr>
        <w:t xml:space="preserve">, K. (2017). The R FAQ. Retrieved from </w:t>
      </w:r>
      <w:r w:rsidRPr="00622828">
        <w:rPr>
          <w:rFonts w:ascii="Times New Roman" w:eastAsia="Times New Roman" w:hAnsi="Times New Roman" w:cs="Times New Roman"/>
        </w:rPr>
        <w:t>http://CRAN.R-project.org/doc/FAQ/R-FAQ.html</w:t>
      </w:r>
    </w:p>
    <w:p w14:paraId="670C9654" w14:textId="4653A7CD" w:rsidR="008D1966" w:rsidRDefault="008D1966" w:rsidP="00B537F2">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Jockers, M. L. (2015). </w:t>
      </w:r>
      <w:proofErr w:type="spellStart"/>
      <w:r w:rsidRPr="008D1966">
        <w:rPr>
          <w:rFonts w:ascii="Times New Roman" w:eastAsia="Times New Roman" w:hAnsi="Times New Roman" w:cs="Times New Roman"/>
        </w:rPr>
        <w:t>Syuzhet</w:t>
      </w:r>
      <w:proofErr w:type="spellEnd"/>
      <w:r w:rsidRPr="008D1966">
        <w:rPr>
          <w:rFonts w:ascii="Times New Roman" w:eastAsia="Times New Roman" w:hAnsi="Times New Roman" w:cs="Times New Roman"/>
        </w:rPr>
        <w:t xml:space="preserve">: Extract </w:t>
      </w:r>
      <w:r>
        <w:rPr>
          <w:rFonts w:ascii="Times New Roman" w:eastAsia="Times New Roman" w:hAnsi="Times New Roman" w:cs="Times New Roman"/>
        </w:rPr>
        <w:t>s</w:t>
      </w:r>
      <w:r w:rsidRPr="008D1966">
        <w:rPr>
          <w:rFonts w:ascii="Times New Roman" w:eastAsia="Times New Roman" w:hAnsi="Times New Roman" w:cs="Times New Roman"/>
        </w:rPr>
        <w:t xml:space="preserve">entiment and </w:t>
      </w:r>
      <w:r>
        <w:rPr>
          <w:rFonts w:ascii="Times New Roman" w:eastAsia="Times New Roman" w:hAnsi="Times New Roman" w:cs="Times New Roman"/>
        </w:rPr>
        <w:t>p</w:t>
      </w:r>
      <w:r w:rsidRPr="008D1966">
        <w:rPr>
          <w:rFonts w:ascii="Times New Roman" w:eastAsia="Times New Roman" w:hAnsi="Times New Roman" w:cs="Times New Roman"/>
        </w:rPr>
        <w:t xml:space="preserve">lot </w:t>
      </w:r>
      <w:r>
        <w:rPr>
          <w:rFonts w:ascii="Times New Roman" w:eastAsia="Times New Roman" w:hAnsi="Times New Roman" w:cs="Times New Roman"/>
        </w:rPr>
        <w:t>a</w:t>
      </w:r>
      <w:r w:rsidRPr="008D1966">
        <w:rPr>
          <w:rFonts w:ascii="Times New Roman" w:eastAsia="Times New Roman" w:hAnsi="Times New Roman" w:cs="Times New Roman"/>
        </w:rPr>
        <w:t xml:space="preserve">rcs from </w:t>
      </w:r>
      <w:r>
        <w:rPr>
          <w:rFonts w:ascii="Times New Roman" w:eastAsia="Times New Roman" w:hAnsi="Times New Roman" w:cs="Times New Roman"/>
        </w:rPr>
        <w:t>t</w:t>
      </w:r>
      <w:r w:rsidRPr="008D1966">
        <w:rPr>
          <w:rFonts w:ascii="Times New Roman" w:eastAsia="Times New Roman" w:hAnsi="Times New Roman" w:cs="Times New Roman"/>
        </w:rPr>
        <w:t>ext</w:t>
      </w:r>
      <w:r>
        <w:rPr>
          <w:rFonts w:ascii="Times New Roman" w:eastAsia="Times New Roman" w:hAnsi="Times New Roman" w:cs="Times New Roman"/>
        </w:rPr>
        <w:t>. R package version 1.0.4.</w:t>
      </w:r>
    </w:p>
    <w:p w14:paraId="68958165" w14:textId="53C5D1C0" w:rsidR="00B537F2" w:rsidRPr="00622828" w:rsidRDefault="00622828" w:rsidP="00B537F2">
      <w:pPr>
        <w:spacing w:after="0" w:line="480" w:lineRule="auto"/>
        <w:ind w:left="720" w:hanging="720"/>
        <w:rPr>
          <w:rFonts w:ascii="Times New Roman" w:eastAsia="Times New Roman" w:hAnsi="Times New Roman" w:cs="Times New Roman"/>
        </w:rPr>
      </w:pPr>
      <w:r w:rsidRPr="00622828">
        <w:rPr>
          <w:rFonts w:ascii="Times New Roman" w:eastAsia="Times New Roman" w:hAnsi="Times New Roman" w:cs="Times New Roman"/>
        </w:rPr>
        <w:t>Jones, J. A., Nydick, S. W., &amp; Wiseman, B. (2019a, April). Effective data wrangling and visualization with R. Master Tutorial at the annual meeting of the Society of Industrial and Organizational Psychology, National Harbor, MD.</w:t>
      </w:r>
    </w:p>
    <w:p w14:paraId="2E147C69" w14:textId="59A918B0" w:rsidR="00622828" w:rsidRDefault="00622828" w:rsidP="00622828">
      <w:pPr>
        <w:spacing w:after="0" w:line="480" w:lineRule="auto"/>
        <w:ind w:left="720" w:hanging="720"/>
        <w:rPr>
          <w:rFonts w:ascii="Times New Roman" w:eastAsia="Times New Roman" w:hAnsi="Times New Roman" w:cs="Times New Roman"/>
        </w:rPr>
      </w:pPr>
      <w:r w:rsidRPr="00622828">
        <w:rPr>
          <w:rFonts w:ascii="Times New Roman" w:eastAsia="Times New Roman" w:hAnsi="Times New Roman" w:cs="Times New Roman"/>
        </w:rPr>
        <w:t>Jones, J. A., Nydick, S. W., &amp; Wiseman, B. (2019b, April). Web scraping with R. Master Tutorial at the annual meeting of the Society of the Industrial and Organizational Psychology, National Harbor, MD.</w:t>
      </w:r>
    </w:p>
    <w:p w14:paraId="4724F9A5" w14:textId="3B2B3DEB" w:rsidR="00B537F2" w:rsidRPr="00B537F2" w:rsidRDefault="00B537F2" w:rsidP="00B537F2">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Jurafsky</w:t>
      </w:r>
      <w:proofErr w:type="spellEnd"/>
      <w:r>
        <w:rPr>
          <w:rFonts w:ascii="Times New Roman" w:eastAsia="Times New Roman" w:hAnsi="Times New Roman" w:cs="Times New Roman"/>
        </w:rPr>
        <w:t xml:space="preserve">, D. (n.d.). Sentiment analysis: What is sentiment analysis. Retrieved August 14, 2019, from </w:t>
      </w:r>
      <w:hyperlink r:id="rId14" w:history="1">
        <w:r w:rsidRPr="00B537F2">
          <w:rPr>
            <w:rFonts w:ascii="Times New Roman" w:eastAsia="Times New Roman" w:hAnsi="Times New Roman" w:cs="Times New Roman"/>
          </w:rPr>
          <w:t>https://web.stanford.edu/class/cs124/lec/sentiment.pdf</w:t>
        </w:r>
      </w:hyperlink>
    </w:p>
    <w:p w14:paraId="4A1593E3" w14:textId="4E635FA0" w:rsidR="00E2219B" w:rsidRDefault="00E2219B" w:rsidP="004A1E9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Lang, D., &amp; </w:t>
      </w:r>
      <w:proofErr w:type="spellStart"/>
      <w:r>
        <w:rPr>
          <w:rFonts w:ascii="Times New Roman" w:eastAsia="Times New Roman" w:hAnsi="Times New Roman" w:cs="Times New Roman"/>
        </w:rPr>
        <w:t>Chien</w:t>
      </w:r>
      <w:proofErr w:type="spellEnd"/>
      <w:r>
        <w:rPr>
          <w:rFonts w:ascii="Times New Roman" w:eastAsia="Times New Roman" w:hAnsi="Times New Roman" w:cs="Times New Roman"/>
        </w:rPr>
        <w:t>, G. (2018). Wordcloud2: Create Word Cloud by “</w:t>
      </w:r>
      <w:proofErr w:type="spellStart"/>
      <w:r>
        <w:rPr>
          <w:rFonts w:ascii="Times New Roman" w:eastAsia="Times New Roman" w:hAnsi="Times New Roman" w:cs="Times New Roman"/>
        </w:rPr>
        <w:t>htmlwidget</w:t>
      </w:r>
      <w:proofErr w:type="spellEnd"/>
      <w:r>
        <w:rPr>
          <w:rFonts w:ascii="Times New Roman" w:eastAsia="Times New Roman" w:hAnsi="Times New Roman" w:cs="Times New Roman"/>
        </w:rPr>
        <w:t>”. R package version 0.2.1.</w:t>
      </w:r>
    </w:p>
    <w:p w14:paraId="3B8856D2" w14:textId="6CBCCCFB" w:rsidR="00E2219B" w:rsidRDefault="00E2219B" w:rsidP="004A1E90">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Liaw</w:t>
      </w:r>
      <w:proofErr w:type="spellEnd"/>
      <w:r>
        <w:rPr>
          <w:rFonts w:ascii="Times New Roman" w:eastAsia="Times New Roman" w:hAnsi="Times New Roman" w:cs="Times New Roman"/>
        </w:rPr>
        <w:t xml:space="preserve">, A., &amp; Wiener, M. (2002). Classification and regression by </w:t>
      </w:r>
      <w:proofErr w:type="spellStart"/>
      <w:r>
        <w:rPr>
          <w:rFonts w:ascii="Times New Roman" w:eastAsia="Times New Roman" w:hAnsi="Times New Roman" w:cs="Times New Roman"/>
        </w:rPr>
        <w:t>randomForest</w:t>
      </w:r>
      <w:proofErr w:type="spellEnd"/>
      <w:r>
        <w:rPr>
          <w:rFonts w:ascii="Times New Roman" w:eastAsia="Times New Roman" w:hAnsi="Times New Roman" w:cs="Times New Roman"/>
        </w:rPr>
        <w:t xml:space="preserve">. </w:t>
      </w:r>
      <w:r w:rsidRPr="00E2219B">
        <w:rPr>
          <w:rFonts w:ascii="Times New Roman" w:eastAsia="Times New Roman" w:hAnsi="Times New Roman" w:cs="Times New Roman"/>
          <w:i/>
          <w:iCs/>
        </w:rPr>
        <w:t>R News</w:t>
      </w:r>
      <w:r>
        <w:rPr>
          <w:rFonts w:ascii="Times New Roman" w:eastAsia="Times New Roman" w:hAnsi="Times New Roman" w:cs="Times New Roman"/>
        </w:rPr>
        <w:t xml:space="preserve">, </w:t>
      </w:r>
      <w:r w:rsidRPr="00E2219B">
        <w:rPr>
          <w:rFonts w:ascii="Times New Roman" w:eastAsia="Times New Roman" w:hAnsi="Times New Roman" w:cs="Times New Roman"/>
          <w:i/>
          <w:iCs/>
        </w:rPr>
        <w:t>2</w:t>
      </w:r>
      <w:r>
        <w:rPr>
          <w:rFonts w:ascii="Times New Roman" w:eastAsia="Times New Roman" w:hAnsi="Times New Roman" w:cs="Times New Roman"/>
        </w:rPr>
        <w:t>, 18-22.</w:t>
      </w:r>
    </w:p>
    <w:p w14:paraId="4E591FAF" w14:textId="0CA57FF8" w:rsidR="004A1E90" w:rsidRDefault="004A1E90" w:rsidP="004A1E90">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Munzert</w:t>
      </w:r>
      <w:proofErr w:type="spellEnd"/>
      <w:r>
        <w:rPr>
          <w:rFonts w:ascii="Times New Roman" w:eastAsia="Times New Roman" w:hAnsi="Times New Roman" w:cs="Times New Roman"/>
        </w:rPr>
        <w:t xml:space="preserve">, S., </w:t>
      </w:r>
      <w:proofErr w:type="spellStart"/>
      <w:r>
        <w:rPr>
          <w:rFonts w:ascii="Times New Roman" w:eastAsia="Times New Roman" w:hAnsi="Times New Roman" w:cs="Times New Roman"/>
        </w:rPr>
        <w:t>Rubba</w:t>
      </w:r>
      <w:proofErr w:type="spellEnd"/>
      <w:r>
        <w:rPr>
          <w:rFonts w:ascii="Times New Roman" w:eastAsia="Times New Roman" w:hAnsi="Times New Roman" w:cs="Times New Roman"/>
        </w:rPr>
        <w:t xml:space="preserve">, C., </w:t>
      </w:r>
      <w:proofErr w:type="spellStart"/>
      <w:r>
        <w:rPr>
          <w:rFonts w:ascii="Times New Roman" w:eastAsia="Times New Roman" w:hAnsi="Times New Roman" w:cs="Times New Roman"/>
        </w:rPr>
        <w:t>Meißner</w:t>
      </w:r>
      <w:proofErr w:type="spellEnd"/>
      <w:r>
        <w:rPr>
          <w:rFonts w:ascii="Times New Roman" w:eastAsia="Times New Roman" w:hAnsi="Times New Roman" w:cs="Times New Roman"/>
        </w:rPr>
        <w:t xml:space="preserve">, P., &amp; </w:t>
      </w:r>
      <w:proofErr w:type="spellStart"/>
      <w:r>
        <w:rPr>
          <w:rFonts w:ascii="Times New Roman" w:eastAsia="Times New Roman" w:hAnsi="Times New Roman" w:cs="Times New Roman"/>
        </w:rPr>
        <w:t>Nyhuis</w:t>
      </w:r>
      <w:proofErr w:type="spellEnd"/>
      <w:r>
        <w:rPr>
          <w:rFonts w:ascii="Times New Roman" w:eastAsia="Times New Roman" w:hAnsi="Times New Roman" w:cs="Times New Roman"/>
        </w:rPr>
        <w:t xml:space="preserve">, D. (2015). </w:t>
      </w:r>
      <w:r w:rsidRPr="00572323">
        <w:rPr>
          <w:rFonts w:ascii="Times New Roman" w:eastAsia="Times New Roman" w:hAnsi="Times New Roman" w:cs="Times New Roman"/>
          <w:i/>
        </w:rPr>
        <w:t>Automated Data Collection with R</w:t>
      </w:r>
      <w:r>
        <w:rPr>
          <w:rFonts w:ascii="Times New Roman" w:eastAsia="Times New Roman" w:hAnsi="Times New Roman" w:cs="Times New Roman"/>
        </w:rPr>
        <w:t>. New York, NY: Wiley.</w:t>
      </w:r>
    </w:p>
    <w:p w14:paraId="442B1493" w14:textId="40B22290" w:rsidR="006979F1" w:rsidRPr="00CB37ED" w:rsidRDefault="006979F1" w:rsidP="00CB37ED">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Oxford Corpus (2011). The OEC: Facts about the language. Retrieved </w:t>
      </w:r>
      <w:r w:rsidR="00CB37ED">
        <w:rPr>
          <w:rFonts w:ascii="Times New Roman" w:eastAsia="Times New Roman" w:hAnsi="Times New Roman" w:cs="Times New Roman"/>
        </w:rPr>
        <w:t xml:space="preserve">August 14, 2019, from </w:t>
      </w:r>
      <w:hyperlink r:id="rId15" w:history="1">
        <w:r w:rsidR="00CB37ED" w:rsidRPr="00CB37ED">
          <w:rPr>
            <w:rFonts w:ascii="Times New Roman" w:eastAsia="Times New Roman" w:hAnsi="Times New Roman" w:cs="Times New Roman"/>
          </w:rPr>
          <w:t>https://web.archive.org/web/20111226085859/http://oxforddictionaries.com/words/the-oec-facts-about-the-language</w:t>
        </w:r>
      </w:hyperlink>
    </w:p>
    <w:p w14:paraId="7597E9C9" w14:textId="21013B9B" w:rsidR="00B64147" w:rsidRDefault="00B64147" w:rsidP="009E00FE">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Perry, Patrick O. (2017). Corpus: Text </w:t>
      </w:r>
      <w:r w:rsidR="00E2219B">
        <w:rPr>
          <w:rFonts w:ascii="Times New Roman" w:eastAsia="Times New Roman" w:hAnsi="Times New Roman" w:cs="Times New Roman"/>
        </w:rPr>
        <w:t>c</w:t>
      </w:r>
      <w:r>
        <w:rPr>
          <w:rFonts w:ascii="Times New Roman" w:eastAsia="Times New Roman" w:hAnsi="Times New Roman" w:cs="Times New Roman"/>
        </w:rPr>
        <w:t xml:space="preserve">orpus </w:t>
      </w:r>
      <w:r w:rsidR="00E2219B">
        <w:rPr>
          <w:rFonts w:ascii="Times New Roman" w:eastAsia="Times New Roman" w:hAnsi="Times New Roman" w:cs="Times New Roman"/>
        </w:rPr>
        <w:t>a</w:t>
      </w:r>
      <w:r>
        <w:rPr>
          <w:rFonts w:ascii="Times New Roman" w:eastAsia="Times New Roman" w:hAnsi="Times New Roman" w:cs="Times New Roman"/>
        </w:rPr>
        <w:t>nalysis. R package version 0.10.0.</w:t>
      </w:r>
    </w:p>
    <w:p w14:paraId="56C706A8" w14:textId="1AB9CB60" w:rsidR="00127C64" w:rsidRPr="00127C64" w:rsidRDefault="00127C64" w:rsidP="00127C64">
      <w:pPr>
        <w:spacing w:after="0" w:line="480" w:lineRule="auto"/>
        <w:ind w:left="720" w:hanging="720"/>
      </w:pPr>
      <w:r>
        <w:rPr>
          <w:rFonts w:ascii="Times New Roman" w:eastAsia="Times New Roman" w:hAnsi="Times New Roman" w:cs="Times New Roman"/>
        </w:rPr>
        <w:t xml:space="preserve">Porter, M. (2001). Snowball. Retrieved August 14, 2019 from </w:t>
      </w:r>
      <w:hyperlink r:id="rId16" w:history="1">
        <w:r>
          <w:rPr>
            <w:rStyle w:val="Hyperlink"/>
          </w:rPr>
          <w:t>https://snowballstem.org/</w:t>
        </w:r>
      </w:hyperlink>
      <w:r>
        <w:t>.</w:t>
      </w:r>
    </w:p>
    <w:p w14:paraId="086494E9" w14:textId="702501E8" w:rsidR="009E00FE" w:rsidRDefault="009E00FE" w:rsidP="009E00FE">
      <w:pPr>
        <w:spacing w:after="0" w:line="480" w:lineRule="auto"/>
        <w:ind w:left="720" w:hanging="720"/>
      </w:pPr>
      <w:r>
        <w:rPr>
          <w:rFonts w:ascii="Times New Roman" w:eastAsia="Times New Roman" w:hAnsi="Times New Roman" w:cs="Times New Roman"/>
        </w:rPr>
        <w:t xml:space="preserve">R Core Team. (2019). </w:t>
      </w:r>
      <w:r>
        <w:rPr>
          <w:rFonts w:ascii="Times New Roman" w:eastAsia="Times New Roman" w:hAnsi="Times New Roman" w:cs="Times New Roman"/>
          <w:i/>
        </w:rPr>
        <w:t>R: A Language and Environment for Statistical Computing</w:t>
      </w:r>
      <w:r>
        <w:rPr>
          <w:rFonts w:ascii="Times New Roman" w:eastAsia="Times New Roman" w:hAnsi="Times New Roman" w:cs="Times New Roman"/>
        </w:rPr>
        <w:t>. Vienna, Austria: R Foundation for Statistical Computing. URL https://www.R-project.org/.</w:t>
      </w:r>
    </w:p>
    <w:p w14:paraId="3173FDFB" w14:textId="77777777" w:rsidR="004A1E90" w:rsidRDefault="004A1E90" w:rsidP="004A1E90">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Robinson, D. (2017). The impressive growth of R. Retrieved August 29, 2018, from </w:t>
      </w:r>
    </w:p>
    <w:p w14:paraId="216B6E52" w14:textId="59B17ABA" w:rsidR="004A1E90" w:rsidRPr="004A1E90" w:rsidRDefault="004A1E90" w:rsidP="004A1E90">
      <w:pPr>
        <w:spacing w:after="0" w:line="480" w:lineRule="auto"/>
        <w:ind w:firstLine="720"/>
      </w:pPr>
      <w:r w:rsidRPr="00BE2BBD">
        <w:rPr>
          <w:rFonts w:ascii="Times New Roman" w:eastAsia="Times New Roman" w:hAnsi="Times New Roman" w:cs="Times New Roman"/>
        </w:rPr>
        <w:lastRenderedPageBreak/>
        <w:t>https://stackoverflow.blog/2017/10/10/impressive-growth-r/</w:t>
      </w:r>
    </w:p>
    <w:p w14:paraId="1989F5A6" w14:textId="77777777" w:rsidR="00622828" w:rsidRDefault="00622828" w:rsidP="00622828">
      <w:pPr>
        <w:spacing w:after="0" w:line="480" w:lineRule="auto"/>
      </w:pPr>
      <w:proofErr w:type="spellStart"/>
      <w:r>
        <w:rPr>
          <w:rFonts w:ascii="Times New Roman" w:eastAsia="Times New Roman" w:hAnsi="Times New Roman" w:cs="Times New Roman"/>
        </w:rPr>
        <w:t>Schwall</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Lustenberger</w:t>
      </w:r>
      <w:proofErr w:type="spellEnd"/>
      <w:r>
        <w:rPr>
          <w:rFonts w:ascii="Times New Roman" w:eastAsia="Times New Roman" w:hAnsi="Times New Roman" w:cs="Times New Roman"/>
        </w:rPr>
        <w:t xml:space="preserve">, D., Beatty, A., &amp; Jones, J. A. (2014, May). </w:t>
      </w:r>
      <w:r>
        <w:rPr>
          <w:rFonts w:ascii="Times New Roman" w:eastAsia="Times New Roman" w:hAnsi="Times New Roman" w:cs="Times New Roman"/>
          <w:i/>
        </w:rPr>
        <w:t xml:space="preserve">Getting started </w:t>
      </w:r>
    </w:p>
    <w:p w14:paraId="5CA1989A" w14:textId="77777777" w:rsidR="00622828" w:rsidRDefault="00622828" w:rsidP="00622828">
      <w:pPr>
        <w:spacing w:after="0" w:line="480" w:lineRule="auto"/>
        <w:ind w:firstLine="720"/>
      </w:pPr>
      <w:r>
        <w:rPr>
          <w:rFonts w:ascii="Times New Roman" w:eastAsia="Times New Roman" w:hAnsi="Times New Roman" w:cs="Times New Roman"/>
          <w:i/>
        </w:rPr>
        <w:t>with R: Examples and Lessons Learned.</w:t>
      </w:r>
      <w:r>
        <w:rPr>
          <w:rFonts w:ascii="Times New Roman" w:eastAsia="Times New Roman" w:hAnsi="Times New Roman" w:cs="Times New Roman"/>
        </w:rPr>
        <w:t xml:space="preserve"> Panel discussion at the annual meeting </w:t>
      </w:r>
    </w:p>
    <w:p w14:paraId="3E6827BC" w14:textId="77777777" w:rsidR="00622828" w:rsidRDefault="00622828" w:rsidP="00622828">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of the Society of Industrial and Organizational Psychology, Honolulu, HI.</w:t>
      </w:r>
    </w:p>
    <w:p w14:paraId="3CC91E54" w14:textId="77777777" w:rsidR="00622828" w:rsidRDefault="00622828" w:rsidP="00622828">
      <w:pPr>
        <w:spacing w:after="0" w:line="480" w:lineRule="auto"/>
      </w:pPr>
      <w:proofErr w:type="spellStart"/>
      <w:r>
        <w:rPr>
          <w:rFonts w:ascii="Times New Roman" w:eastAsia="Times New Roman" w:hAnsi="Times New Roman" w:cs="Times New Roman"/>
        </w:rPr>
        <w:t>Schwall</w:t>
      </w:r>
      <w:proofErr w:type="spellEnd"/>
      <w:r>
        <w:rPr>
          <w:rFonts w:ascii="Times New Roman" w:eastAsia="Times New Roman" w:hAnsi="Times New Roman" w:cs="Times New Roman"/>
        </w:rPr>
        <w:t xml:space="preserve">, A., Beatty, A., &amp; Jones, J. A. (2015, May). </w:t>
      </w:r>
      <w:r>
        <w:rPr>
          <w:rFonts w:ascii="Times New Roman" w:eastAsia="Times New Roman" w:hAnsi="Times New Roman" w:cs="Times New Roman"/>
          <w:i/>
        </w:rPr>
        <w:t xml:space="preserve">Getting started with R: An </w:t>
      </w:r>
    </w:p>
    <w:p w14:paraId="0A9D5DDA" w14:textId="77777777" w:rsidR="00622828" w:rsidRDefault="00622828" w:rsidP="00622828">
      <w:pPr>
        <w:spacing w:after="0" w:line="480" w:lineRule="auto"/>
        <w:ind w:firstLine="720"/>
      </w:pPr>
      <w:r>
        <w:rPr>
          <w:rFonts w:ascii="Times New Roman" w:eastAsia="Times New Roman" w:hAnsi="Times New Roman" w:cs="Times New Roman"/>
          <w:i/>
        </w:rPr>
        <w:t>Interactive and Hands on Tutorial.</w:t>
      </w:r>
      <w:r>
        <w:rPr>
          <w:rFonts w:ascii="Times New Roman" w:eastAsia="Times New Roman" w:hAnsi="Times New Roman" w:cs="Times New Roman"/>
        </w:rPr>
        <w:t xml:space="preserve"> Master Tutorial at the annual meeting of the </w:t>
      </w:r>
    </w:p>
    <w:p w14:paraId="43010783" w14:textId="513BDDE5" w:rsidR="00622828" w:rsidRDefault="00622828" w:rsidP="00622828">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Society of Industrial and Organizational Psychology, Philadelphia, PA.</w:t>
      </w:r>
    </w:p>
    <w:p w14:paraId="07A3A867" w14:textId="77777777" w:rsidR="000055E8" w:rsidRDefault="00B64147" w:rsidP="000055E8">
      <w:pPr>
        <w:spacing w:after="0" w:line="480" w:lineRule="auto"/>
        <w:rPr>
          <w:rFonts w:ascii="Times New Roman" w:eastAsia="Times New Roman" w:hAnsi="Times New Roman" w:cs="Times New Roman"/>
        </w:rPr>
      </w:pPr>
      <w:proofErr w:type="spellStart"/>
      <w:r>
        <w:rPr>
          <w:rFonts w:ascii="Times New Roman" w:eastAsia="Times New Roman" w:hAnsi="Times New Roman" w:cs="Times New Roman"/>
        </w:rPr>
        <w:t>Silge</w:t>
      </w:r>
      <w:proofErr w:type="spellEnd"/>
      <w:r>
        <w:rPr>
          <w:rFonts w:ascii="Times New Roman" w:eastAsia="Times New Roman" w:hAnsi="Times New Roman" w:cs="Times New Roman"/>
        </w:rPr>
        <w:t xml:space="preserve">, J., &amp; Robinson, D. (2016). </w:t>
      </w:r>
      <w:proofErr w:type="spellStart"/>
      <w:r w:rsidR="000055E8">
        <w:rPr>
          <w:rFonts w:ascii="Times New Roman" w:eastAsia="Times New Roman" w:hAnsi="Times New Roman" w:cs="Times New Roman"/>
        </w:rPr>
        <w:t>tidytext</w:t>
      </w:r>
      <w:proofErr w:type="spellEnd"/>
      <w:r w:rsidR="000055E8">
        <w:rPr>
          <w:rFonts w:ascii="Times New Roman" w:eastAsia="Times New Roman" w:hAnsi="Times New Roman" w:cs="Times New Roman"/>
        </w:rPr>
        <w:t xml:space="preserve">: Text mining and analysis using tidy data principles in R. </w:t>
      </w:r>
    </w:p>
    <w:p w14:paraId="5AECDF0D" w14:textId="39F45433" w:rsidR="00B64147" w:rsidRPr="000055E8" w:rsidRDefault="00EB0654" w:rsidP="000055E8">
      <w:pPr>
        <w:spacing w:after="0" w:line="480" w:lineRule="auto"/>
        <w:ind w:left="720"/>
      </w:pPr>
      <w:r>
        <w:rPr>
          <w:rFonts w:ascii="Times New Roman" w:eastAsia="Times New Roman" w:hAnsi="Times New Roman" w:cs="Times New Roman"/>
          <w:i/>
          <w:iCs/>
        </w:rPr>
        <w:t xml:space="preserve">The </w:t>
      </w:r>
      <w:r w:rsidR="000055E8" w:rsidRPr="000055E8">
        <w:rPr>
          <w:rFonts w:ascii="Times New Roman" w:eastAsia="Times New Roman" w:hAnsi="Times New Roman" w:cs="Times New Roman"/>
          <w:i/>
          <w:iCs/>
        </w:rPr>
        <w:t>Journal of Open Source Software</w:t>
      </w:r>
      <w:r w:rsidR="000055E8">
        <w:rPr>
          <w:rFonts w:ascii="Times New Roman" w:eastAsia="Times New Roman" w:hAnsi="Times New Roman" w:cs="Times New Roman"/>
        </w:rPr>
        <w:t xml:space="preserve">, </w:t>
      </w:r>
      <w:r w:rsidR="000055E8" w:rsidRPr="000055E8">
        <w:rPr>
          <w:rFonts w:ascii="Times New Roman" w:eastAsia="Times New Roman" w:hAnsi="Times New Roman" w:cs="Times New Roman"/>
          <w:i/>
          <w:iCs/>
        </w:rPr>
        <w:t>1</w:t>
      </w:r>
      <w:r w:rsidR="000055E8">
        <w:rPr>
          <w:rFonts w:ascii="Times New Roman" w:eastAsia="Times New Roman" w:hAnsi="Times New Roman" w:cs="Times New Roman"/>
        </w:rPr>
        <w:t xml:space="preserve">. Retried August 13, 2019, from </w:t>
      </w:r>
      <w:hyperlink r:id="rId17" w:history="1">
        <w:r w:rsidR="000055E8" w:rsidRPr="00DA0F75">
          <w:rPr>
            <w:rStyle w:val="Hyperlink"/>
            <w:rFonts w:ascii="Times New Roman" w:eastAsia="Times New Roman" w:hAnsi="Times New Roman" w:cs="Times New Roman"/>
          </w:rPr>
          <w:t>https://joss.theoj.org/papers/10.21105/joss.00037</w:t>
        </w:r>
      </w:hyperlink>
      <w:r w:rsidR="000055E8">
        <w:t>.</w:t>
      </w:r>
    </w:p>
    <w:p w14:paraId="7C67410A" w14:textId="28A4F237" w:rsidR="004A1E90" w:rsidRDefault="004A1E90" w:rsidP="004A1E90">
      <w:pPr>
        <w:spacing w:after="0" w:line="480" w:lineRule="auto"/>
        <w:rPr>
          <w:rFonts w:ascii="Times New Roman" w:eastAsia="Times New Roman" w:hAnsi="Times New Roman" w:cs="Times New Roman"/>
        </w:rPr>
      </w:pPr>
      <w:proofErr w:type="spellStart"/>
      <w:r>
        <w:rPr>
          <w:rFonts w:ascii="Times New Roman" w:eastAsia="Times New Roman" w:hAnsi="Times New Roman" w:cs="Times New Roman"/>
        </w:rPr>
        <w:t>Silge</w:t>
      </w:r>
      <w:proofErr w:type="spellEnd"/>
      <w:r>
        <w:rPr>
          <w:rFonts w:ascii="Times New Roman" w:eastAsia="Times New Roman" w:hAnsi="Times New Roman" w:cs="Times New Roman"/>
        </w:rPr>
        <w:t xml:space="preserve">, J., &amp; Robinson, D. (2017). </w:t>
      </w:r>
      <w:r>
        <w:rPr>
          <w:rFonts w:ascii="Times New Roman" w:eastAsia="Times New Roman" w:hAnsi="Times New Roman" w:cs="Times New Roman"/>
          <w:i/>
        </w:rPr>
        <w:t>Text Mining with R: A Tidy Approach</w:t>
      </w:r>
      <w:r>
        <w:rPr>
          <w:rFonts w:ascii="Times New Roman" w:eastAsia="Times New Roman" w:hAnsi="Times New Roman" w:cs="Times New Roman"/>
        </w:rPr>
        <w:t xml:space="preserve">. Sebastopol, CA: O’Reilly Media, </w:t>
      </w:r>
    </w:p>
    <w:p w14:paraId="6D01E2D0" w14:textId="29F59804" w:rsidR="004A1E90" w:rsidRDefault="004A1E90" w:rsidP="004A1E90">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Inc. Retrieved August 13, 2019, from </w:t>
      </w:r>
      <w:r w:rsidRPr="0019086B">
        <w:rPr>
          <w:rFonts w:ascii="Times New Roman" w:eastAsia="Times New Roman" w:hAnsi="Times New Roman" w:cs="Times New Roman"/>
        </w:rPr>
        <w:t>https://www.tidytextmining.com/</w:t>
      </w:r>
      <w:r>
        <w:rPr>
          <w:rFonts w:ascii="Times New Roman" w:eastAsia="Times New Roman" w:hAnsi="Times New Roman" w:cs="Times New Roman"/>
        </w:rPr>
        <w:t>.</w:t>
      </w:r>
    </w:p>
    <w:p w14:paraId="39430A43" w14:textId="3B84B433" w:rsidR="004A1E90" w:rsidRDefault="004A1E90" w:rsidP="00AE0D40">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Wickham, H. (2016). </w:t>
      </w:r>
      <w:r w:rsidRPr="00572323">
        <w:rPr>
          <w:rFonts w:ascii="Times New Roman" w:eastAsia="Times New Roman" w:hAnsi="Times New Roman" w:cs="Times New Roman"/>
          <w:i/>
        </w:rPr>
        <w:t>ggplot2: Elegant Graphics for Data Analysis</w:t>
      </w:r>
      <w:r>
        <w:rPr>
          <w:rFonts w:ascii="Times New Roman" w:eastAsia="Times New Roman" w:hAnsi="Times New Roman" w:cs="Times New Roman"/>
        </w:rPr>
        <w:t>. New York, NY: Springer.</w:t>
      </w:r>
    </w:p>
    <w:p w14:paraId="1B98806A" w14:textId="2C0AE6BF" w:rsidR="00AE0D40" w:rsidRDefault="00AE0D40" w:rsidP="00AE0D40">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Wickham, H., François, R., Henry, L., &amp; Müller, K. (2018). </w:t>
      </w:r>
      <w:proofErr w:type="spellStart"/>
      <w:r>
        <w:rPr>
          <w:rFonts w:ascii="Times New Roman" w:eastAsia="Times New Roman" w:hAnsi="Times New Roman" w:cs="Times New Roman"/>
        </w:rPr>
        <w:t>dplyr</w:t>
      </w:r>
      <w:proofErr w:type="spellEnd"/>
      <w:r>
        <w:rPr>
          <w:rFonts w:ascii="Times New Roman" w:eastAsia="Times New Roman" w:hAnsi="Times New Roman" w:cs="Times New Roman"/>
        </w:rPr>
        <w:t xml:space="preserve">: A grammar of data manipulation. R </w:t>
      </w:r>
    </w:p>
    <w:p w14:paraId="448321E6" w14:textId="4785B050" w:rsidR="00AE0D40" w:rsidRDefault="00AE0D40" w:rsidP="00AE0D40">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package version 0.8.3.</w:t>
      </w:r>
    </w:p>
    <w:p w14:paraId="15860F93" w14:textId="48C42A0D" w:rsidR="001B7057" w:rsidRPr="0074524A" w:rsidRDefault="0074524A">
      <w:pPr>
        <w:spacing w:after="0" w:line="480" w:lineRule="auto"/>
        <w:rPr>
          <w:rFonts w:ascii="Times New Roman" w:eastAsia="Times New Roman" w:hAnsi="Times New Roman" w:cs="Times New Roman"/>
        </w:rPr>
      </w:pPr>
      <w:r w:rsidRPr="0074524A">
        <w:rPr>
          <w:rFonts w:ascii="Times New Roman" w:eastAsia="Times New Roman" w:hAnsi="Times New Roman" w:cs="Times New Roman"/>
        </w:rPr>
        <w:t xml:space="preserve">Wild, F. (2015). </w:t>
      </w:r>
      <w:proofErr w:type="spellStart"/>
      <w:r w:rsidRPr="0074524A">
        <w:rPr>
          <w:rFonts w:ascii="Times New Roman" w:eastAsia="Times New Roman" w:hAnsi="Times New Roman" w:cs="Times New Roman"/>
        </w:rPr>
        <w:t>Lsa</w:t>
      </w:r>
      <w:proofErr w:type="spellEnd"/>
      <w:r w:rsidRPr="0074524A">
        <w:rPr>
          <w:rFonts w:ascii="Times New Roman" w:eastAsia="Times New Roman" w:hAnsi="Times New Roman" w:cs="Times New Roman"/>
        </w:rPr>
        <w:t>: Latent semantic analysis. R package version 0.73.1.</w:t>
      </w:r>
    </w:p>
    <w:p w14:paraId="53102530" w14:textId="77777777" w:rsidR="002E4FB9" w:rsidRDefault="002E4FB9">
      <w:pPr>
        <w:rPr>
          <w:rFonts w:ascii="Times New Roman" w:eastAsia="Times New Roman" w:hAnsi="Times New Roman" w:cs="Times New Roman"/>
          <w:b/>
        </w:rPr>
      </w:pPr>
      <w:r>
        <w:rPr>
          <w:rFonts w:ascii="Times New Roman" w:eastAsia="Times New Roman" w:hAnsi="Times New Roman" w:cs="Times New Roman"/>
          <w:b/>
        </w:rPr>
        <w:br w:type="page"/>
      </w:r>
    </w:p>
    <w:p w14:paraId="2D6F716A" w14:textId="77777777" w:rsidR="001B7057" w:rsidRDefault="005F6C17">
      <w:pPr>
        <w:spacing w:after="120" w:line="480" w:lineRule="auto"/>
        <w:jc w:val="center"/>
      </w:pPr>
      <w:r>
        <w:rPr>
          <w:rFonts w:ascii="Times New Roman" w:eastAsia="Times New Roman" w:hAnsi="Times New Roman" w:cs="Times New Roman"/>
          <w:b/>
        </w:rPr>
        <w:lastRenderedPageBreak/>
        <w:t>Appendix</w:t>
      </w:r>
    </w:p>
    <w:p w14:paraId="275EB438"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Jeff Jones</w:t>
      </w:r>
    </w:p>
    <w:p w14:paraId="77349179"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Steven Nydick</w:t>
      </w:r>
    </w:p>
    <w:p w14:paraId="36BDB396"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Benjamin Wiseman</w:t>
      </w:r>
    </w:p>
    <w:p w14:paraId="75D75A57" w14:textId="77777777" w:rsidR="00500C4A" w:rsidRDefault="00500C4A">
      <w:r>
        <w:br w:type="page"/>
      </w:r>
    </w:p>
    <w:p w14:paraId="6C271180" w14:textId="77777777" w:rsidR="00EF1AF0" w:rsidRDefault="00500C4A" w:rsidP="00EF1AF0">
      <w:pPr>
        <w:spacing w:after="0" w:line="240" w:lineRule="auto"/>
        <w:jc w:val="center"/>
      </w:pPr>
      <w:r w:rsidRPr="001B65FA">
        <w:lastRenderedPageBreak/>
        <w:t>Jeff Jones</w:t>
      </w:r>
    </w:p>
    <w:p w14:paraId="47237C89" w14:textId="3DE743F6" w:rsidR="00500C4A" w:rsidRDefault="00500C4A" w:rsidP="00EF1AF0">
      <w:pPr>
        <w:spacing w:after="0" w:line="240" w:lineRule="auto"/>
        <w:jc w:val="center"/>
      </w:pPr>
      <w:r>
        <w:t xml:space="preserve">Email: </w:t>
      </w:r>
      <w:hyperlink r:id="rId18" w:history="1">
        <w:r w:rsidRPr="00E92E9C">
          <w:rPr>
            <w:rStyle w:val="Hyperlink"/>
          </w:rPr>
          <w:t>Jeff.Jones@KornFerry.com</w:t>
        </w:r>
      </w:hyperlink>
      <w:r>
        <w:t xml:space="preserve"> </w:t>
      </w:r>
    </w:p>
    <w:p w14:paraId="376D5E79" w14:textId="77777777" w:rsidR="00500C4A" w:rsidRPr="00D06ECF" w:rsidRDefault="00500C4A" w:rsidP="00F635FE">
      <w:pPr>
        <w:spacing w:line="240" w:lineRule="auto"/>
        <w:jc w:val="center"/>
        <w:rPr>
          <w:b/>
        </w:rPr>
      </w:pPr>
    </w:p>
    <w:p w14:paraId="79CE2577" w14:textId="77777777" w:rsidR="00500C4A" w:rsidRPr="00386075" w:rsidRDefault="00500C4A" w:rsidP="00EF1AF0">
      <w:pPr>
        <w:spacing w:after="0" w:line="240" w:lineRule="auto"/>
        <w:rPr>
          <w:b/>
        </w:rPr>
      </w:pPr>
      <w:r w:rsidRPr="00386075">
        <w:rPr>
          <w:b/>
        </w:rPr>
        <w:t>Education:</w:t>
      </w:r>
    </w:p>
    <w:p w14:paraId="764EF6C3" w14:textId="6D162DA4" w:rsidR="00500C4A" w:rsidRDefault="00500C4A" w:rsidP="00EF1AF0">
      <w:pPr>
        <w:spacing w:after="0" w:line="240" w:lineRule="auto"/>
      </w:pPr>
      <w:r>
        <w:t xml:space="preserve">Doctorate in Quantitative Psychology and Psychometrics, University of Minnesota, </w:t>
      </w:r>
      <w:proofErr w:type="gramStart"/>
      <w:r>
        <w:t>October,</w:t>
      </w:r>
      <w:proofErr w:type="gramEnd"/>
      <w:r>
        <w:t xml:space="preserve"> 2013.  Advisor: Dr. Niels Waller.</w:t>
      </w:r>
    </w:p>
    <w:p w14:paraId="73C97D29" w14:textId="06E1E13F" w:rsidR="00500C4A" w:rsidRDefault="00500C4A" w:rsidP="00EF1AF0">
      <w:pPr>
        <w:spacing w:after="0" w:line="240" w:lineRule="auto"/>
      </w:pPr>
      <w:r>
        <w:t>Bachelor of Science, Psychology, University of California, Davis, June 2006.</w:t>
      </w:r>
    </w:p>
    <w:p w14:paraId="32926E59" w14:textId="228ADA52" w:rsidR="00500C4A" w:rsidRDefault="00500C4A" w:rsidP="00EF1AF0">
      <w:pPr>
        <w:spacing w:after="0" w:line="240" w:lineRule="auto"/>
      </w:pPr>
      <w:r>
        <w:t>Bachelor of Arts, Japanese Language and Literature, University of California, Davis, June 2006.</w:t>
      </w:r>
    </w:p>
    <w:p w14:paraId="36CF68F9" w14:textId="6895D75B" w:rsidR="00500C4A" w:rsidRDefault="00500C4A" w:rsidP="00EF1AF0">
      <w:pPr>
        <w:spacing w:after="0" w:line="240" w:lineRule="auto"/>
      </w:pPr>
      <w:r>
        <w:t>Minor in Mathematics, University of California, Davis, June 2006.</w:t>
      </w:r>
    </w:p>
    <w:p w14:paraId="4254CAA2" w14:textId="77777777" w:rsidR="00080B25" w:rsidRDefault="00080B25" w:rsidP="00EF1AF0">
      <w:pPr>
        <w:spacing w:after="0" w:line="240" w:lineRule="auto"/>
        <w:rPr>
          <w:b/>
        </w:rPr>
      </w:pPr>
    </w:p>
    <w:p w14:paraId="4DFAD66C" w14:textId="58AB6529" w:rsidR="00500C4A" w:rsidRDefault="00500C4A" w:rsidP="00EF1AF0">
      <w:pPr>
        <w:spacing w:after="0" w:line="240" w:lineRule="auto"/>
        <w:rPr>
          <w:b/>
        </w:rPr>
      </w:pPr>
      <w:r>
        <w:rPr>
          <w:b/>
        </w:rPr>
        <w:t>Employment History:</w:t>
      </w:r>
    </w:p>
    <w:p w14:paraId="59210738" w14:textId="5773A216" w:rsidR="00500C4A" w:rsidRDefault="00500C4A" w:rsidP="00EF1AF0">
      <w:pPr>
        <w:spacing w:after="0" w:line="240" w:lineRule="auto"/>
      </w:pPr>
      <w:r>
        <w:t>Director, Talent Analytics and Data Systems, Korn Ferry, 2017 – Present.</w:t>
      </w:r>
    </w:p>
    <w:p w14:paraId="631ECBA7" w14:textId="77777777" w:rsidR="00500C4A" w:rsidRPr="009E08FA" w:rsidRDefault="00500C4A" w:rsidP="00EF1AF0">
      <w:pPr>
        <w:spacing w:after="0" w:line="240" w:lineRule="auto"/>
      </w:pPr>
      <w:r>
        <w:t>Adjunct Professor, University of Minnesota, 2017 – Present.</w:t>
      </w:r>
    </w:p>
    <w:p w14:paraId="2F77BD7B" w14:textId="77777777" w:rsidR="00500C4A" w:rsidRDefault="00500C4A" w:rsidP="00EF1AF0">
      <w:pPr>
        <w:spacing w:after="0" w:line="240" w:lineRule="auto"/>
      </w:pPr>
      <w:r>
        <w:t>Senior Manager of Analytics, Korn Ferry, 2015 – 2017.</w:t>
      </w:r>
    </w:p>
    <w:p w14:paraId="1FACDC2C" w14:textId="77777777" w:rsidR="00500C4A" w:rsidRPr="00101AFC" w:rsidRDefault="00500C4A" w:rsidP="00EF1AF0">
      <w:pPr>
        <w:spacing w:after="0" w:line="240" w:lineRule="auto"/>
      </w:pPr>
      <w:r>
        <w:t>Manager of Research and Analytics, Korn Ferry, 2013 – 2015.</w:t>
      </w:r>
    </w:p>
    <w:p w14:paraId="45873836" w14:textId="77777777" w:rsidR="00500C4A" w:rsidRDefault="00500C4A" w:rsidP="00EF1AF0">
      <w:pPr>
        <w:spacing w:after="0" w:line="240" w:lineRule="auto"/>
      </w:pPr>
      <w:r>
        <w:t>Adjunct Professor, Hamline University, Fall 2013.</w:t>
      </w:r>
    </w:p>
    <w:p w14:paraId="6F843A3E" w14:textId="77777777" w:rsidR="00500C4A" w:rsidRPr="00101AFC" w:rsidRDefault="00500C4A" w:rsidP="00EF1AF0">
      <w:pPr>
        <w:spacing w:after="0" w:line="240" w:lineRule="auto"/>
      </w:pPr>
      <w:r>
        <w:t>Graduate Instructor/Section Leader, University of Minnesota, 2006 – 2013.</w:t>
      </w:r>
    </w:p>
    <w:p w14:paraId="5E12D23B" w14:textId="77777777" w:rsidR="00080B25" w:rsidRDefault="00080B25" w:rsidP="00EF1AF0">
      <w:pPr>
        <w:spacing w:after="0" w:line="240" w:lineRule="auto"/>
        <w:rPr>
          <w:b/>
        </w:rPr>
      </w:pPr>
    </w:p>
    <w:p w14:paraId="3462A302" w14:textId="49EE828A" w:rsidR="00500C4A" w:rsidRPr="00D06ECF" w:rsidRDefault="00500C4A" w:rsidP="00EF1AF0">
      <w:pPr>
        <w:spacing w:after="0" w:line="240" w:lineRule="auto"/>
        <w:rPr>
          <w:b/>
        </w:rPr>
      </w:pPr>
      <w:r w:rsidRPr="00D06ECF">
        <w:rPr>
          <w:b/>
        </w:rPr>
        <w:t>Awards:</w:t>
      </w:r>
    </w:p>
    <w:p w14:paraId="72BDFC33" w14:textId="3EBDDF97" w:rsidR="00500C4A" w:rsidRPr="00026D72" w:rsidRDefault="00500C4A" w:rsidP="00EF1AF0">
      <w:pPr>
        <w:spacing w:after="0" w:line="240" w:lineRule="auto"/>
      </w:pPr>
      <w:r>
        <w:t>Korn Ferry Founder’s Award for Innovation, 2015.</w:t>
      </w:r>
    </w:p>
    <w:p w14:paraId="7D812483" w14:textId="77777777" w:rsidR="00500C4A" w:rsidRPr="00C55030" w:rsidRDefault="00500C4A" w:rsidP="00EF1AF0">
      <w:pPr>
        <w:spacing w:after="0" w:line="240" w:lineRule="auto"/>
        <w:rPr>
          <w:szCs w:val="20"/>
        </w:rPr>
      </w:pPr>
      <w:r w:rsidRPr="00C55030">
        <w:rPr>
          <w:szCs w:val="20"/>
        </w:rPr>
        <w:t>Eva O. Miller Fellowship, 2012.</w:t>
      </w:r>
    </w:p>
    <w:p w14:paraId="5E62BCAF" w14:textId="77777777" w:rsidR="00500C4A" w:rsidRPr="00C55030" w:rsidRDefault="00500C4A" w:rsidP="00EF1AF0">
      <w:pPr>
        <w:spacing w:after="0" w:line="240" w:lineRule="auto"/>
      </w:pPr>
      <w:r w:rsidRPr="00C55030">
        <w:rPr>
          <w:szCs w:val="20"/>
        </w:rPr>
        <w:t>Graduate Summer Research Fellowship, 2009.</w:t>
      </w:r>
    </w:p>
    <w:p w14:paraId="0CED7299" w14:textId="77777777" w:rsidR="00500C4A" w:rsidRPr="00C55030" w:rsidRDefault="00500C4A" w:rsidP="00EF1AF0">
      <w:pPr>
        <w:spacing w:after="0" w:line="240" w:lineRule="auto"/>
        <w:rPr>
          <w:szCs w:val="20"/>
        </w:rPr>
      </w:pPr>
      <w:r w:rsidRPr="00C55030">
        <w:rPr>
          <w:szCs w:val="20"/>
        </w:rPr>
        <w:t>Graduate Research Partnership Program Fellowship, 2007.</w:t>
      </w:r>
    </w:p>
    <w:p w14:paraId="1B3A70A7" w14:textId="77777777" w:rsidR="00080B25" w:rsidRDefault="00080B25" w:rsidP="00EF1AF0">
      <w:pPr>
        <w:spacing w:after="0" w:line="240" w:lineRule="auto"/>
        <w:rPr>
          <w:b/>
        </w:rPr>
      </w:pPr>
    </w:p>
    <w:p w14:paraId="44259D1C" w14:textId="13180311" w:rsidR="00500C4A" w:rsidRDefault="00500C4A" w:rsidP="00EF1AF0">
      <w:pPr>
        <w:spacing w:after="0" w:line="240" w:lineRule="auto"/>
        <w:rPr>
          <w:b/>
        </w:rPr>
      </w:pPr>
      <w:r w:rsidRPr="00D06ECF">
        <w:rPr>
          <w:b/>
        </w:rPr>
        <w:t>Publications:</w:t>
      </w:r>
    </w:p>
    <w:p w14:paraId="7D731B15" w14:textId="77777777" w:rsidR="005D2F0A" w:rsidRDefault="00500C4A" w:rsidP="00EF1AF0">
      <w:pPr>
        <w:spacing w:after="0" w:line="240" w:lineRule="auto"/>
      </w:pPr>
      <w:r>
        <w:t xml:space="preserve">Jones, J. A. &amp; Waller, N. G. (2016). Fungible weights in logistic regression. </w:t>
      </w:r>
      <w:r>
        <w:rPr>
          <w:i/>
        </w:rPr>
        <w:t>Psychological Methods, 21,</w:t>
      </w:r>
      <w:r>
        <w:t xml:space="preserve"> </w:t>
      </w:r>
    </w:p>
    <w:p w14:paraId="6B5C8102" w14:textId="141ED236" w:rsidR="00500C4A" w:rsidRPr="00F635FE" w:rsidRDefault="00500C4A" w:rsidP="00EF1AF0">
      <w:pPr>
        <w:spacing w:after="0" w:line="240" w:lineRule="auto"/>
        <w:ind w:firstLine="720"/>
      </w:pPr>
      <w:r>
        <w:t>241-260</w:t>
      </w:r>
      <w:r>
        <w:rPr>
          <w:i/>
        </w:rPr>
        <w:t>.</w:t>
      </w:r>
    </w:p>
    <w:p w14:paraId="79861804" w14:textId="68803C2A" w:rsidR="00500C4A" w:rsidRPr="00F635FE" w:rsidRDefault="00500C4A" w:rsidP="00EF1AF0">
      <w:pPr>
        <w:widowControl w:val="0"/>
        <w:autoSpaceDE w:val="0"/>
        <w:autoSpaceDN w:val="0"/>
        <w:adjustRightInd w:val="0"/>
        <w:spacing w:after="0" w:line="240" w:lineRule="auto"/>
        <w:ind w:left="720" w:hanging="720"/>
      </w:pPr>
      <w:r w:rsidRPr="00EF6E66">
        <w:t>Jones, J. A. &amp; Waller, N. G. (</w:t>
      </w:r>
      <w:r>
        <w:t>2015</w:t>
      </w:r>
      <w:r w:rsidRPr="00EF6E66">
        <w:t>). The normal-theory and asymptotic distribution-free covariance matrix of standardized regression coefficients</w:t>
      </w:r>
      <w:r>
        <w:t>: Theoretical extensions and finite sample behavior</w:t>
      </w:r>
      <w:r w:rsidRPr="00EF6E66">
        <w:t>.</w:t>
      </w:r>
      <w:r>
        <w:t xml:space="preserve"> </w:t>
      </w:r>
      <w:r>
        <w:rPr>
          <w:i/>
        </w:rPr>
        <w:t xml:space="preserve">Psychometrika, 80, </w:t>
      </w:r>
      <w:r>
        <w:t>365-378.</w:t>
      </w:r>
      <w:r w:rsidRPr="00EF6E66">
        <w:t xml:space="preserve"> </w:t>
      </w:r>
    </w:p>
    <w:p w14:paraId="5286B9AF" w14:textId="433289C8" w:rsidR="00500C4A" w:rsidRPr="00F635FE" w:rsidRDefault="00500C4A" w:rsidP="00EF1AF0">
      <w:pPr>
        <w:widowControl w:val="0"/>
        <w:autoSpaceDE w:val="0"/>
        <w:autoSpaceDN w:val="0"/>
        <w:adjustRightInd w:val="0"/>
        <w:spacing w:after="0" w:line="240" w:lineRule="auto"/>
        <w:ind w:left="720" w:hanging="720"/>
      </w:pPr>
      <w:r w:rsidRPr="00EF6E66">
        <w:t>Jones, J. A. &amp; Waller, N. G. (</w:t>
      </w:r>
      <w:r>
        <w:t>2013</w:t>
      </w:r>
      <w:r w:rsidRPr="00EF6E66">
        <w:t xml:space="preserve">). </w:t>
      </w:r>
      <w:r>
        <w:t>Computing confidence intervals for standardized regression c</w:t>
      </w:r>
      <w:r w:rsidRPr="00932536">
        <w:t>oefficients</w:t>
      </w:r>
      <w:r w:rsidRPr="00C55030">
        <w:t>.</w:t>
      </w:r>
      <w:r>
        <w:t xml:space="preserve"> </w:t>
      </w:r>
      <w:r>
        <w:rPr>
          <w:i/>
        </w:rPr>
        <w:t xml:space="preserve">Psychological Methods, 18, </w:t>
      </w:r>
      <w:r>
        <w:t xml:space="preserve">435-453. </w:t>
      </w:r>
    </w:p>
    <w:p w14:paraId="0CD08F74" w14:textId="1E33CEBC" w:rsidR="00500C4A" w:rsidRPr="00D06ECF" w:rsidRDefault="00500C4A" w:rsidP="00EF1AF0">
      <w:pPr>
        <w:spacing w:after="0" w:line="240" w:lineRule="auto"/>
        <w:ind w:left="720" w:hanging="720"/>
      </w:pPr>
      <w:r>
        <w:t xml:space="preserve">Jones, J. A. &amp; Waller, N. G. (2013). Abstract: The normal-theory and asymptotic distribution-free covariance matrix of standardized regression coefficients. </w:t>
      </w:r>
      <w:r w:rsidRPr="00156A65">
        <w:rPr>
          <w:i/>
        </w:rPr>
        <w:t>Multivariate Behavioral Research</w:t>
      </w:r>
      <w:r>
        <w:rPr>
          <w:i/>
        </w:rPr>
        <w:t>, 48,</w:t>
      </w:r>
      <w:r>
        <w:t xml:space="preserve"> 161.</w:t>
      </w:r>
    </w:p>
    <w:p w14:paraId="267AC776" w14:textId="3187229D" w:rsidR="00500C4A" w:rsidRDefault="00500C4A" w:rsidP="00EF1AF0">
      <w:pPr>
        <w:widowControl w:val="0"/>
        <w:autoSpaceDE w:val="0"/>
        <w:autoSpaceDN w:val="0"/>
        <w:adjustRightInd w:val="0"/>
        <w:spacing w:after="0" w:line="240" w:lineRule="auto"/>
        <w:ind w:left="720" w:hanging="720"/>
      </w:pPr>
      <w:r w:rsidRPr="00D06ECF">
        <w:t xml:space="preserve">Waller, N. G. &amp; Jones, J. A. (2011). </w:t>
      </w:r>
      <w:r w:rsidRPr="00EF6E66">
        <w:t xml:space="preserve">Investigating the performance of alternate regression weights by studying all possible criteria in regression models with a fixed set of predictors. </w:t>
      </w:r>
      <w:r w:rsidRPr="00EF6E66">
        <w:rPr>
          <w:i/>
        </w:rPr>
        <w:t>Psychometrika, 76,</w:t>
      </w:r>
      <w:r w:rsidRPr="00EF6E66">
        <w:t xml:space="preserve"> 410-439.</w:t>
      </w:r>
    </w:p>
    <w:p w14:paraId="4DC9E614" w14:textId="5EEDC22E" w:rsidR="00500C4A" w:rsidRPr="00D06ECF" w:rsidRDefault="00500C4A" w:rsidP="00EF1AF0">
      <w:pPr>
        <w:spacing w:after="0" w:line="240" w:lineRule="auto"/>
        <w:ind w:left="720" w:hanging="720"/>
      </w:pPr>
      <w:r w:rsidRPr="001B06E9">
        <w:t xml:space="preserve">Jones, J. A. (2010). </w:t>
      </w:r>
      <w:proofErr w:type="spellStart"/>
      <w:r w:rsidRPr="001B06E9">
        <w:t>GenCorr</w:t>
      </w:r>
      <w:proofErr w:type="spellEnd"/>
      <w:r w:rsidRPr="001B06E9">
        <w:t xml:space="preserve">: An R routine to generate correlation matrices from a user-defined eigenvalue structure.  </w:t>
      </w:r>
      <w:r w:rsidRPr="001B06E9">
        <w:rPr>
          <w:i/>
        </w:rPr>
        <w:t xml:space="preserve">Applied Psychological Measurement, 34, </w:t>
      </w:r>
      <w:r w:rsidRPr="001B06E9">
        <w:t>68-69.</w:t>
      </w:r>
    </w:p>
    <w:p w14:paraId="05D74009" w14:textId="461EE39E" w:rsidR="00500C4A" w:rsidRDefault="00500C4A" w:rsidP="00EF1AF0">
      <w:pPr>
        <w:widowControl w:val="0"/>
        <w:autoSpaceDE w:val="0"/>
        <w:autoSpaceDN w:val="0"/>
        <w:adjustRightInd w:val="0"/>
        <w:spacing w:after="0" w:line="240" w:lineRule="auto"/>
        <w:ind w:left="720" w:hanging="720"/>
      </w:pPr>
      <w:r w:rsidRPr="00D06ECF">
        <w:t xml:space="preserve">Waller, N. G. &amp; Jones, J. A. (2010).  Correlation weights in multiple regression. </w:t>
      </w:r>
      <w:r w:rsidRPr="00D06ECF">
        <w:rPr>
          <w:i/>
        </w:rPr>
        <w:t xml:space="preserve"> Psychometrika, 75, </w:t>
      </w:r>
      <w:r w:rsidRPr="00D06ECF">
        <w:t>58-69.</w:t>
      </w:r>
    </w:p>
    <w:p w14:paraId="369550BE" w14:textId="77777777" w:rsidR="005D2F0A" w:rsidRDefault="00500C4A" w:rsidP="00EF1AF0">
      <w:pPr>
        <w:widowControl w:val="0"/>
        <w:autoSpaceDE w:val="0"/>
        <w:autoSpaceDN w:val="0"/>
        <w:adjustRightInd w:val="0"/>
        <w:spacing w:after="0" w:line="240" w:lineRule="auto"/>
        <w:rPr>
          <w:i/>
        </w:rPr>
      </w:pPr>
      <w:r w:rsidRPr="00D06ECF">
        <w:t xml:space="preserve">Waller, N. G. &amp; Jones, J. A. (2009).  Locating the extrema of fungible regression weights.  </w:t>
      </w:r>
      <w:r w:rsidRPr="00D06ECF">
        <w:rPr>
          <w:i/>
        </w:rPr>
        <w:t xml:space="preserve">Psychometrika, </w:t>
      </w:r>
    </w:p>
    <w:p w14:paraId="56B69D99" w14:textId="3C8E3508" w:rsidR="00500C4A" w:rsidRDefault="00500C4A" w:rsidP="00EF1AF0">
      <w:pPr>
        <w:widowControl w:val="0"/>
        <w:autoSpaceDE w:val="0"/>
        <w:autoSpaceDN w:val="0"/>
        <w:adjustRightInd w:val="0"/>
        <w:spacing w:after="0" w:line="240" w:lineRule="auto"/>
        <w:ind w:firstLine="720"/>
      </w:pPr>
      <w:r w:rsidRPr="00D06ECF">
        <w:rPr>
          <w:i/>
        </w:rPr>
        <w:t xml:space="preserve">74, </w:t>
      </w:r>
      <w:r w:rsidRPr="00D06ECF">
        <w:t>589-602.</w:t>
      </w:r>
    </w:p>
    <w:p w14:paraId="36C8CE66" w14:textId="77777777" w:rsidR="00500C4A" w:rsidRDefault="00500C4A" w:rsidP="00EF1AF0">
      <w:pPr>
        <w:widowControl w:val="0"/>
        <w:autoSpaceDE w:val="0"/>
        <w:autoSpaceDN w:val="0"/>
        <w:adjustRightInd w:val="0"/>
        <w:spacing w:after="0" w:line="240" w:lineRule="auto"/>
      </w:pPr>
    </w:p>
    <w:p w14:paraId="4889041D" w14:textId="77777777" w:rsidR="00653E05" w:rsidRDefault="00653E05" w:rsidP="00EF1AF0">
      <w:pPr>
        <w:widowControl w:val="0"/>
        <w:autoSpaceDE w:val="0"/>
        <w:autoSpaceDN w:val="0"/>
        <w:adjustRightInd w:val="0"/>
        <w:spacing w:after="0" w:line="240" w:lineRule="auto"/>
        <w:rPr>
          <w:b/>
        </w:rPr>
      </w:pPr>
    </w:p>
    <w:p w14:paraId="1686C2A0" w14:textId="020658CB" w:rsidR="00500C4A" w:rsidRDefault="00500C4A" w:rsidP="00EF1AF0">
      <w:pPr>
        <w:widowControl w:val="0"/>
        <w:autoSpaceDE w:val="0"/>
        <w:autoSpaceDN w:val="0"/>
        <w:adjustRightInd w:val="0"/>
        <w:spacing w:after="0" w:line="240" w:lineRule="auto"/>
      </w:pPr>
      <w:r>
        <w:rPr>
          <w:b/>
        </w:rPr>
        <w:lastRenderedPageBreak/>
        <w:t>Software:</w:t>
      </w:r>
    </w:p>
    <w:p w14:paraId="4AE5383C" w14:textId="77777777" w:rsidR="00500C4A" w:rsidRDefault="00500C4A" w:rsidP="00EF1AF0">
      <w:pPr>
        <w:widowControl w:val="0"/>
        <w:autoSpaceDE w:val="0"/>
        <w:autoSpaceDN w:val="0"/>
        <w:adjustRightInd w:val="0"/>
        <w:spacing w:after="0" w:line="240" w:lineRule="auto"/>
      </w:pPr>
      <w:r>
        <w:t xml:space="preserve">Wiseman, B., Nydick, S. W., &amp; Jones, J. A. (2018). </w:t>
      </w:r>
      <w:proofErr w:type="spellStart"/>
      <w:r>
        <w:t>roperators</w:t>
      </w:r>
      <w:proofErr w:type="spellEnd"/>
      <w:r>
        <w:t xml:space="preserve">: Additional operators to </w:t>
      </w:r>
    </w:p>
    <w:p w14:paraId="56AB33E8" w14:textId="77777777" w:rsidR="00500C4A" w:rsidRDefault="00500C4A" w:rsidP="00EF1AF0">
      <w:pPr>
        <w:widowControl w:val="0"/>
        <w:autoSpaceDE w:val="0"/>
        <w:autoSpaceDN w:val="0"/>
        <w:adjustRightInd w:val="0"/>
        <w:spacing w:after="0" w:line="240" w:lineRule="auto"/>
        <w:ind w:firstLine="720"/>
      </w:pPr>
      <w:r>
        <w:t xml:space="preserve">help you write cleaner R code. R package version 1.0.1. </w:t>
      </w:r>
    </w:p>
    <w:p w14:paraId="0BB2DEA0" w14:textId="3EBA5A00" w:rsidR="00500C4A" w:rsidRDefault="00EC2BCC" w:rsidP="00EF1AF0">
      <w:pPr>
        <w:widowControl w:val="0"/>
        <w:autoSpaceDE w:val="0"/>
        <w:autoSpaceDN w:val="0"/>
        <w:adjustRightInd w:val="0"/>
        <w:spacing w:after="0" w:line="240" w:lineRule="auto"/>
        <w:ind w:firstLine="720"/>
      </w:pPr>
      <w:hyperlink r:id="rId19" w:history="1">
        <w:r w:rsidR="00500C4A" w:rsidRPr="003D48F2">
          <w:rPr>
            <w:rStyle w:val="Hyperlink"/>
          </w:rPr>
          <w:t>https://CRAN.R-project.org/package=roperators</w:t>
        </w:r>
      </w:hyperlink>
      <w:r w:rsidR="00500C4A">
        <w:t xml:space="preserve"> </w:t>
      </w:r>
    </w:p>
    <w:p w14:paraId="68135D57" w14:textId="77777777" w:rsidR="00500C4A" w:rsidRDefault="00500C4A" w:rsidP="00EF1AF0">
      <w:pPr>
        <w:widowControl w:val="0"/>
        <w:autoSpaceDE w:val="0"/>
        <w:autoSpaceDN w:val="0"/>
        <w:adjustRightInd w:val="0"/>
        <w:spacing w:after="0" w:line="240" w:lineRule="auto"/>
      </w:pPr>
      <w:proofErr w:type="spellStart"/>
      <w:r>
        <w:t>Goebl</w:t>
      </w:r>
      <w:proofErr w:type="spellEnd"/>
      <w:r>
        <w:t xml:space="preserve">, A. P., Jones, J. A., Dahlke, J., &amp; Beatty, A. S. (2016). </w:t>
      </w:r>
      <w:proofErr w:type="spellStart"/>
      <w:r>
        <w:t>iopsych</w:t>
      </w:r>
      <w:proofErr w:type="spellEnd"/>
      <w:r>
        <w:t xml:space="preserve">: </w:t>
      </w:r>
      <w:r w:rsidRPr="00F741D8">
        <w:t xml:space="preserve">Methods for </w:t>
      </w:r>
    </w:p>
    <w:p w14:paraId="351AE4B0" w14:textId="505DB976" w:rsidR="00500C4A" w:rsidRDefault="00500C4A" w:rsidP="00EF1AF0">
      <w:pPr>
        <w:widowControl w:val="0"/>
        <w:autoSpaceDE w:val="0"/>
        <w:autoSpaceDN w:val="0"/>
        <w:adjustRightInd w:val="0"/>
        <w:spacing w:after="0" w:line="240" w:lineRule="auto"/>
        <w:ind w:firstLine="720"/>
      </w:pPr>
      <w:r w:rsidRPr="00F741D8">
        <w:t xml:space="preserve">industrial/organizational </w:t>
      </w:r>
      <w:r>
        <w:t>p</w:t>
      </w:r>
      <w:r w:rsidRPr="00F741D8">
        <w:t>sychology</w:t>
      </w:r>
      <w:r>
        <w:t xml:space="preserve">. R package version 0.90. </w:t>
      </w:r>
    </w:p>
    <w:p w14:paraId="63C3F63F" w14:textId="77777777" w:rsidR="00500C4A" w:rsidRDefault="00500C4A" w:rsidP="00EF1AF0">
      <w:pPr>
        <w:widowControl w:val="0"/>
        <w:autoSpaceDE w:val="0"/>
        <w:autoSpaceDN w:val="0"/>
        <w:adjustRightInd w:val="0"/>
        <w:spacing w:after="0" w:line="240" w:lineRule="auto"/>
      </w:pPr>
      <w:r>
        <w:t xml:space="preserve">Waller, N. G. &amp; Jones, J. A. (2015). fungible: Fungible coefficients and Monte Carlo </w:t>
      </w:r>
    </w:p>
    <w:p w14:paraId="510A6773" w14:textId="4EB784A4" w:rsidR="00500C4A" w:rsidRDefault="00500C4A" w:rsidP="00EF1AF0">
      <w:pPr>
        <w:widowControl w:val="0"/>
        <w:autoSpaceDE w:val="0"/>
        <w:autoSpaceDN w:val="0"/>
        <w:adjustRightInd w:val="0"/>
        <w:spacing w:after="0" w:line="240" w:lineRule="auto"/>
        <w:ind w:firstLine="720"/>
      </w:pPr>
      <w:r>
        <w:t>functions. R package version 1.3.</w:t>
      </w:r>
    </w:p>
    <w:p w14:paraId="46D70E3C" w14:textId="77777777" w:rsidR="00500C4A" w:rsidRDefault="00500C4A" w:rsidP="00EF1AF0">
      <w:pPr>
        <w:spacing w:after="0" w:line="240" w:lineRule="auto"/>
        <w:rPr>
          <w:b/>
          <w:caps/>
        </w:rPr>
      </w:pPr>
    </w:p>
    <w:p w14:paraId="1809552C" w14:textId="1A90FA17" w:rsidR="00500C4A" w:rsidRDefault="00500C4A" w:rsidP="00EF1AF0">
      <w:pPr>
        <w:spacing w:after="0" w:line="240" w:lineRule="auto"/>
        <w:rPr>
          <w:b/>
        </w:rPr>
      </w:pPr>
      <w:r>
        <w:rPr>
          <w:b/>
          <w:caps/>
        </w:rPr>
        <w:t>P</w:t>
      </w:r>
      <w:r>
        <w:rPr>
          <w:b/>
        </w:rPr>
        <w:t>resentations and Workshops:</w:t>
      </w:r>
    </w:p>
    <w:p w14:paraId="5F654F83" w14:textId="77777777" w:rsidR="00C6262F" w:rsidRDefault="00C6262F" w:rsidP="00EF1AF0">
      <w:pPr>
        <w:spacing w:after="0" w:line="240" w:lineRule="auto"/>
      </w:pPr>
      <w:r>
        <w:t xml:space="preserve">Jones, J. A., Nydick, S. W., &amp; Wiseman, B. (2019, April). </w:t>
      </w:r>
      <w:r>
        <w:rPr>
          <w:i/>
          <w:iCs/>
        </w:rPr>
        <w:t>Web scraping with R.</w:t>
      </w:r>
      <w:r>
        <w:t xml:space="preserve"> Master Tutorial at the </w:t>
      </w:r>
    </w:p>
    <w:p w14:paraId="30576091" w14:textId="74A5B4AC" w:rsidR="00C6262F" w:rsidRDefault="00C6262F" w:rsidP="00C6262F">
      <w:pPr>
        <w:spacing w:after="0" w:line="240" w:lineRule="auto"/>
        <w:ind w:left="720"/>
      </w:pPr>
      <w:r>
        <w:t>annual meeting of the Society of the Industrial and Organizational Psychology, National Harbor, MD.</w:t>
      </w:r>
    </w:p>
    <w:p w14:paraId="7F319A92" w14:textId="77777777" w:rsidR="00C6262F" w:rsidRDefault="00C6262F" w:rsidP="00C6262F">
      <w:pPr>
        <w:spacing w:after="0" w:line="240" w:lineRule="auto"/>
      </w:pPr>
      <w:r>
        <w:t xml:space="preserve">Jones, J. A., Nydick, S. W., &amp; Wiseman, B. (2019, April). </w:t>
      </w:r>
      <w:r>
        <w:rPr>
          <w:i/>
          <w:iCs/>
        </w:rPr>
        <w:t>Effective data wrangling and visualization with R.</w:t>
      </w:r>
      <w:r>
        <w:t xml:space="preserve"> </w:t>
      </w:r>
    </w:p>
    <w:p w14:paraId="6C5A5FF7" w14:textId="2F7D9108" w:rsidR="00C6262F" w:rsidRPr="00C6262F" w:rsidRDefault="00C6262F" w:rsidP="00C6262F">
      <w:pPr>
        <w:spacing w:after="0" w:line="240" w:lineRule="auto"/>
        <w:ind w:left="720"/>
      </w:pPr>
      <w:r>
        <w:t>Master Tutorial at the annual meeting of the Society of Industrial and Organizational Psychology, National Harbor, MD.</w:t>
      </w:r>
    </w:p>
    <w:p w14:paraId="39153381" w14:textId="08AEAE0A" w:rsidR="00500C4A" w:rsidRDefault="00500C4A" w:rsidP="00EF1AF0">
      <w:pPr>
        <w:spacing w:after="0" w:line="240" w:lineRule="auto"/>
        <w:rPr>
          <w:i/>
        </w:rPr>
      </w:pPr>
      <w:proofErr w:type="spellStart"/>
      <w:r>
        <w:t>Goebl</w:t>
      </w:r>
      <w:proofErr w:type="spellEnd"/>
      <w:r>
        <w:t xml:space="preserve">, A. P., Jones, J. A., &amp; </w:t>
      </w:r>
      <w:proofErr w:type="spellStart"/>
      <w:r>
        <w:t>Semmel</w:t>
      </w:r>
      <w:proofErr w:type="spellEnd"/>
      <w:r>
        <w:t xml:space="preserve">, S. G. (2018, April). </w:t>
      </w:r>
      <w:r>
        <w:rPr>
          <w:i/>
        </w:rPr>
        <w:t xml:space="preserve">Machine learning in R: A </w:t>
      </w:r>
    </w:p>
    <w:p w14:paraId="7D65B061" w14:textId="77777777" w:rsidR="00500C4A" w:rsidRDefault="00500C4A" w:rsidP="00EF1AF0">
      <w:pPr>
        <w:spacing w:after="0" w:line="240" w:lineRule="auto"/>
        <w:ind w:firstLine="720"/>
      </w:pPr>
      <w:r>
        <w:rPr>
          <w:i/>
        </w:rPr>
        <w:t>tutorial and jam s</w:t>
      </w:r>
      <w:r w:rsidRPr="00B80D17">
        <w:rPr>
          <w:i/>
        </w:rPr>
        <w:t>ession</w:t>
      </w:r>
      <w:r>
        <w:rPr>
          <w:i/>
        </w:rPr>
        <w:t xml:space="preserve">. </w:t>
      </w:r>
      <w:r>
        <w:t xml:space="preserve">Master Tutorial at the annual meeting of the Society of </w:t>
      </w:r>
    </w:p>
    <w:p w14:paraId="619ABD0A" w14:textId="09F6BBD6" w:rsidR="00500C4A" w:rsidRDefault="00500C4A" w:rsidP="00EF1AF0">
      <w:pPr>
        <w:spacing w:after="0" w:line="240" w:lineRule="auto"/>
        <w:ind w:firstLine="720"/>
      </w:pPr>
      <w:r>
        <w:t>Industrial and Organizational Psychology, Chicago, IL.</w:t>
      </w:r>
    </w:p>
    <w:p w14:paraId="08530998" w14:textId="77777777" w:rsidR="00500C4A" w:rsidRDefault="00500C4A" w:rsidP="00EF1AF0">
      <w:pPr>
        <w:spacing w:after="0" w:line="240" w:lineRule="auto"/>
      </w:pPr>
      <w:r>
        <w:t xml:space="preserve">Thompson, I. B., Song, Q. C., </w:t>
      </w:r>
      <w:proofErr w:type="spellStart"/>
      <w:r>
        <w:t>Goebl</w:t>
      </w:r>
      <w:proofErr w:type="spellEnd"/>
      <w:r>
        <w:t xml:space="preserve">, A. P., Hall, S., Meade, A. W., Newman, D. A., </w:t>
      </w:r>
    </w:p>
    <w:p w14:paraId="74A3C157" w14:textId="77777777" w:rsidR="00500C4A" w:rsidRDefault="00500C4A" w:rsidP="00EF1AF0">
      <w:pPr>
        <w:spacing w:after="0" w:line="240" w:lineRule="auto"/>
        <w:ind w:firstLine="720"/>
        <w:rPr>
          <w:i/>
        </w:rPr>
      </w:pPr>
      <w:r>
        <w:t xml:space="preserve">Wee, S., &amp; Jones, J. A. (2018, April). </w:t>
      </w:r>
      <w:r>
        <w:rPr>
          <w:i/>
        </w:rPr>
        <w:t xml:space="preserve">Machine learning techniques for multiple </w:t>
      </w:r>
    </w:p>
    <w:p w14:paraId="493D1E7E" w14:textId="77777777" w:rsidR="00500C4A" w:rsidRDefault="00500C4A" w:rsidP="00EF1AF0">
      <w:pPr>
        <w:spacing w:after="0" w:line="240" w:lineRule="auto"/>
        <w:ind w:firstLine="720"/>
      </w:pPr>
      <w:r>
        <w:rPr>
          <w:i/>
        </w:rPr>
        <w:t>criteria o</w:t>
      </w:r>
      <w:r w:rsidRPr="00B80D17">
        <w:rPr>
          <w:i/>
        </w:rPr>
        <w:t>ptimization</w:t>
      </w:r>
      <w:r>
        <w:rPr>
          <w:i/>
        </w:rPr>
        <w:t xml:space="preserve">. </w:t>
      </w:r>
      <w:r>
        <w:t xml:space="preserve">Alternative Session at the annual meeting of the Society of </w:t>
      </w:r>
    </w:p>
    <w:p w14:paraId="2B67EE8A" w14:textId="20A08B89" w:rsidR="00500C4A" w:rsidRPr="00F635FE" w:rsidRDefault="00500C4A" w:rsidP="00EF1AF0">
      <w:pPr>
        <w:spacing w:after="0" w:line="240" w:lineRule="auto"/>
        <w:ind w:firstLine="720"/>
      </w:pPr>
      <w:r>
        <w:t>Industrial and Organizational Psychology, Chicago, IL.</w:t>
      </w:r>
    </w:p>
    <w:p w14:paraId="4D36EF23" w14:textId="77777777" w:rsidR="00500C4A" w:rsidRDefault="00500C4A" w:rsidP="00EF1AF0">
      <w:pPr>
        <w:spacing w:after="0" w:line="240" w:lineRule="auto"/>
        <w:rPr>
          <w:i/>
        </w:rPr>
      </w:pPr>
      <w:r>
        <w:t xml:space="preserve">Wendt, H., Goff, M., Jones, J. A., &amp; </w:t>
      </w:r>
      <w:proofErr w:type="spellStart"/>
      <w:r>
        <w:t>Hezlett</w:t>
      </w:r>
      <w:proofErr w:type="spellEnd"/>
      <w:r>
        <w:t xml:space="preserve">, S. A. (2017, May). </w:t>
      </w:r>
      <w:r>
        <w:rPr>
          <w:i/>
        </w:rPr>
        <w:t xml:space="preserve">Examining relationships </w:t>
      </w:r>
    </w:p>
    <w:p w14:paraId="4F80E4BC" w14:textId="77777777" w:rsidR="00500C4A" w:rsidRDefault="00500C4A" w:rsidP="00EF1AF0">
      <w:pPr>
        <w:spacing w:after="0" w:line="240" w:lineRule="auto"/>
        <w:ind w:firstLine="720"/>
        <w:rPr>
          <w:i/>
        </w:rPr>
      </w:pPr>
      <w:r>
        <w:rPr>
          <w:i/>
        </w:rPr>
        <w:t xml:space="preserve">between the Korn Ferry personality inventory and job engagement across </w:t>
      </w:r>
    </w:p>
    <w:p w14:paraId="1ED3E407" w14:textId="77777777" w:rsidR="00500C4A" w:rsidRDefault="00500C4A" w:rsidP="00EF1AF0">
      <w:pPr>
        <w:spacing w:after="0" w:line="240" w:lineRule="auto"/>
        <w:ind w:firstLine="720"/>
        <w:rPr>
          <w:i/>
        </w:rPr>
      </w:pPr>
      <w:r>
        <w:rPr>
          <w:i/>
        </w:rPr>
        <w:t>countries.</w:t>
      </w:r>
      <w:r>
        <w:t xml:space="preserve"> In S. </w:t>
      </w:r>
      <w:proofErr w:type="spellStart"/>
      <w:r>
        <w:t>Dilchert</w:t>
      </w:r>
      <w:proofErr w:type="spellEnd"/>
      <w:r>
        <w:t xml:space="preserve"> and D. Ones (Chairs), </w:t>
      </w:r>
      <w:r>
        <w:rPr>
          <w:i/>
        </w:rPr>
        <w:t xml:space="preserve">An IRT based approach to </w:t>
      </w:r>
    </w:p>
    <w:p w14:paraId="41DFB151" w14:textId="77777777" w:rsidR="00500C4A" w:rsidRDefault="00500C4A" w:rsidP="00EF1AF0">
      <w:pPr>
        <w:spacing w:after="0" w:line="240" w:lineRule="auto"/>
        <w:ind w:firstLine="720"/>
      </w:pPr>
      <w:r>
        <w:rPr>
          <w:i/>
        </w:rPr>
        <w:t xml:space="preserve">personality measurement: Some </w:t>
      </w:r>
      <w:proofErr w:type="gramStart"/>
      <w:r>
        <w:rPr>
          <w:i/>
        </w:rPr>
        <w:t>cross cultural</w:t>
      </w:r>
      <w:proofErr w:type="gramEnd"/>
      <w:r>
        <w:rPr>
          <w:i/>
        </w:rPr>
        <w:t xml:space="preserve"> examinations. </w:t>
      </w:r>
      <w:r>
        <w:t xml:space="preserve">Paper presented at </w:t>
      </w:r>
    </w:p>
    <w:p w14:paraId="3DA242EC" w14:textId="77777777" w:rsidR="00500C4A" w:rsidRDefault="00500C4A" w:rsidP="00EF1AF0">
      <w:pPr>
        <w:spacing w:after="0" w:line="240" w:lineRule="auto"/>
        <w:ind w:firstLine="720"/>
      </w:pPr>
      <w:r>
        <w:t xml:space="preserve">the annual meeting of the European Association of Work and Organizational </w:t>
      </w:r>
    </w:p>
    <w:p w14:paraId="10DC86FC" w14:textId="3E579767" w:rsidR="00500C4A" w:rsidRPr="00F635FE" w:rsidRDefault="00500C4A" w:rsidP="00EF1AF0">
      <w:pPr>
        <w:spacing w:after="0" w:line="240" w:lineRule="auto"/>
        <w:ind w:firstLine="720"/>
      </w:pPr>
      <w:r>
        <w:t>Psychology, Dublin, Ireland.</w:t>
      </w:r>
    </w:p>
    <w:p w14:paraId="77331B0E" w14:textId="77777777" w:rsidR="00500C4A" w:rsidRDefault="00500C4A" w:rsidP="00EF1AF0">
      <w:pPr>
        <w:spacing w:after="0" w:line="240" w:lineRule="auto"/>
        <w:rPr>
          <w:i/>
        </w:rPr>
      </w:pPr>
      <w:proofErr w:type="spellStart"/>
      <w:r>
        <w:t>Hezlett</w:t>
      </w:r>
      <w:proofErr w:type="spellEnd"/>
      <w:r>
        <w:t xml:space="preserve">, S. A., Jones, J. A., Lewis, J., Goff, M., &amp; Stirling, E. (2017, April). </w:t>
      </w:r>
      <w:r>
        <w:rPr>
          <w:i/>
        </w:rPr>
        <w:t xml:space="preserve">What </w:t>
      </w:r>
    </w:p>
    <w:p w14:paraId="7EA1DA0C" w14:textId="77777777" w:rsidR="00500C4A" w:rsidRDefault="00500C4A" w:rsidP="00EF1AF0">
      <w:pPr>
        <w:spacing w:after="0" w:line="240" w:lineRule="auto"/>
        <w:ind w:firstLine="720"/>
      </w:pPr>
      <w:r>
        <w:rPr>
          <w:i/>
        </w:rPr>
        <w:t xml:space="preserve">motivates may alienate: Linking motivational factors to derailment risks. </w:t>
      </w:r>
      <w:r>
        <w:t xml:space="preserve">In S. </w:t>
      </w:r>
    </w:p>
    <w:p w14:paraId="3468D9B2" w14:textId="6F79325E" w:rsidR="00500C4A" w:rsidRPr="00F635FE" w:rsidRDefault="00500C4A" w:rsidP="00EF1AF0">
      <w:pPr>
        <w:spacing w:after="0" w:line="240" w:lineRule="auto"/>
        <w:ind w:left="720"/>
      </w:pPr>
      <w:proofErr w:type="spellStart"/>
      <w:r>
        <w:t>Hezlett</w:t>
      </w:r>
      <w:proofErr w:type="spellEnd"/>
      <w:r>
        <w:t xml:space="preserve"> (Chair), </w:t>
      </w:r>
      <w:r>
        <w:rPr>
          <w:i/>
        </w:rPr>
        <w:t>Maladaptation: Building the nomological net of derailing traits and behaviors.</w:t>
      </w:r>
      <w:r>
        <w:t xml:space="preserve"> Paper presented at the annual meeting of the Society of Industrial and Organizational Psychology, Orlando, FL.</w:t>
      </w:r>
    </w:p>
    <w:p w14:paraId="35745848" w14:textId="77777777" w:rsidR="00500C4A" w:rsidRDefault="00500C4A" w:rsidP="00EF1AF0">
      <w:pPr>
        <w:spacing w:after="0" w:line="240" w:lineRule="auto"/>
        <w:rPr>
          <w:i/>
        </w:rPr>
      </w:pPr>
      <w:r>
        <w:t xml:space="preserve">Jones, J. A., </w:t>
      </w:r>
      <w:proofErr w:type="spellStart"/>
      <w:r>
        <w:t>Goebl</w:t>
      </w:r>
      <w:proofErr w:type="spellEnd"/>
      <w:r>
        <w:t xml:space="preserve">, A. P., &amp; </w:t>
      </w:r>
      <w:proofErr w:type="spellStart"/>
      <w:r>
        <w:t>Semmel</w:t>
      </w:r>
      <w:proofErr w:type="spellEnd"/>
      <w:r>
        <w:t xml:space="preserve">, S. G. (2017, April). </w:t>
      </w:r>
      <w:r>
        <w:rPr>
          <w:i/>
        </w:rPr>
        <w:t xml:space="preserve">Modern methods for I-O </w:t>
      </w:r>
    </w:p>
    <w:p w14:paraId="7A29D8DB" w14:textId="4547E576" w:rsidR="00500C4A" w:rsidRPr="00F635FE" w:rsidRDefault="00500C4A" w:rsidP="00EF1AF0">
      <w:pPr>
        <w:spacing w:after="0" w:line="240" w:lineRule="auto"/>
        <w:ind w:left="720"/>
      </w:pPr>
      <w:r>
        <w:rPr>
          <w:i/>
        </w:rPr>
        <w:t xml:space="preserve">psychologists: An interactive tutorial in R. </w:t>
      </w:r>
      <w:r>
        <w:t>Master Tutorial at the annual meeting of the Society of Industrial and Organizational Psychology, Orlando, FL.</w:t>
      </w:r>
    </w:p>
    <w:p w14:paraId="32715467" w14:textId="77777777" w:rsidR="00500C4A" w:rsidRDefault="00500C4A" w:rsidP="00EF1AF0">
      <w:pPr>
        <w:spacing w:after="0" w:line="240" w:lineRule="auto"/>
      </w:pPr>
      <w:proofErr w:type="spellStart"/>
      <w:r w:rsidRPr="00FB1A79">
        <w:t>Schwall</w:t>
      </w:r>
      <w:proofErr w:type="spellEnd"/>
      <w:r>
        <w:t xml:space="preserve">, A., Beatty, A., &amp; Jones, J. A. (2017, April). </w:t>
      </w:r>
      <w:r>
        <w:rPr>
          <w:i/>
        </w:rPr>
        <w:t>Data visualization with R.</w:t>
      </w:r>
      <w:r>
        <w:t xml:space="preserve"> Master </w:t>
      </w:r>
    </w:p>
    <w:p w14:paraId="40BFBD39" w14:textId="77777777" w:rsidR="00500C4A" w:rsidRDefault="00500C4A" w:rsidP="00EF1AF0">
      <w:pPr>
        <w:spacing w:after="0" w:line="240" w:lineRule="auto"/>
        <w:ind w:firstLine="720"/>
      </w:pPr>
      <w:r>
        <w:t xml:space="preserve">Tutorial at the annual meeting of the Society of Industrial and Organizational </w:t>
      </w:r>
    </w:p>
    <w:p w14:paraId="0657EB19" w14:textId="539F7328" w:rsidR="00500C4A" w:rsidRPr="00F635FE" w:rsidRDefault="00500C4A" w:rsidP="00EF1AF0">
      <w:pPr>
        <w:spacing w:after="0" w:line="240" w:lineRule="auto"/>
        <w:ind w:firstLine="720"/>
      </w:pPr>
      <w:r>
        <w:t>Psychology, Orlando, FL.</w:t>
      </w:r>
    </w:p>
    <w:p w14:paraId="75E2C27F" w14:textId="77777777" w:rsidR="00500C4A" w:rsidRDefault="00500C4A" w:rsidP="00EF1AF0">
      <w:pPr>
        <w:spacing w:after="0" w:line="240" w:lineRule="auto"/>
        <w:rPr>
          <w:i/>
        </w:rPr>
      </w:pPr>
      <w:proofErr w:type="spellStart"/>
      <w:r>
        <w:t>Semmel</w:t>
      </w:r>
      <w:proofErr w:type="spellEnd"/>
      <w:r>
        <w:t xml:space="preserve">, S. G., Jones, J. A., &amp; </w:t>
      </w:r>
      <w:proofErr w:type="spellStart"/>
      <w:r>
        <w:t>Goebl</w:t>
      </w:r>
      <w:proofErr w:type="spellEnd"/>
      <w:r>
        <w:t xml:space="preserve">, A. P. (2017, April). </w:t>
      </w:r>
      <w:r>
        <w:rPr>
          <w:i/>
        </w:rPr>
        <w:t xml:space="preserve">What is machine learning? </w:t>
      </w:r>
    </w:p>
    <w:p w14:paraId="69098533" w14:textId="6A04D237" w:rsidR="00500C4A" w:rsidRPr="00F635FE" w:rsidRDefault="00500C4A" w:rsidP="00EF1AF0">
      <w:pPr>
        <w:spacing w:after="0" w:line="240" w:lineRule="auto"/>
        <w:ind w:left="720"/>
      </w:pPr>
      <w:r>
        <w:rPr>
          <w:i/>
        </w:rPr>
        <w:t xml:space="preserve">Foundations and introductions to useful methods. </w:t>
      </w:r>
      <w:r>
        <w:t>Master Tutorial at the annual meeting of the Society of Industrial and Organizational Psychology, Orlando, FL.</w:t>
      </w:r>
    </w:p>
    <w:p w14:paraId="2D47F282" w14:textId="77777777" w:rsidR="00500C4A" w:rsidRDefault="00500C4A" w:rsidP="00EF1AF0">
      <w:pPr>
        <w:spacing w:after="0" w:line="240" w:lineRule="auto"/>
        <w:rPr>
          <w:i/>
        </w:rPr>
      </w:pPr>
      <w:r>
        <w:t xml:space="preserve">Jones, J. A., </w:t>
      </w:r>
      <w:proofErr w:type="spellStart"/>
      <w:r>
        <w:t>Goebl</w:t>
      </w:r>
      <w:proofErr w:type="spellEnd"/>
      <w:r>
        <w:t xml:space="preserve">, A. P., &amp; </w:t>
      </w:r>
      <w:proofErr w:type="spellStart"/>
      <w:r>
        <w:t>Semmel</w:t>
      </w:r>
      <w:proofErr w:type="spellEnd"/>
      <w:r>
        <w:t xml:space="preserve">, S. G. (2016, April). </w:t>
      </w:r>
      <w:r>
        <w:rPr>
          <w:i/>
        </w:rPr>
        <w:t>Handling big(</w:t>
      </w:r>
      <w:proofErr w:type="spellStart"/>
      <w:r>
        <w:rPr>
          <w:i/>
        </w:rPr>
        <w:t>gish</w:t>
      </w:r>
      <w:proofErr w:type="spellEnd"/>
      <w:r>
        <w:rPr>
          <w:i/>
        </w:rPr>
        <w:t xml:space="preserve">) data in R: </w:t>
      </w:r>
    </w:p>
    <w:p w14:paraId="7B70C265" w14:textId="12F20ED6" w:rsidR="00500C4A" w:rsidRDefault="00500C4A" w:rsidP="00EF1AF0">
      <w:pPr>
        <w:spacing w:after="0" w:line="240" w:lineRule="auto"/>
        <w:ind w:left="720"/>
      </w:pPr>
      <w:r>
        <w:rPr>
          <w:i/>
        </w:rPr>
        <w:t xml:space="preserve">An introductory and interactive tutorial. </w:t>
      </w:r>
      <w:r>
        <w:t>Master Tutorial at the annual meeting of the Society of Industrial and Organizational Psychology, Anaheim, CA.</w:t>
      </w:r>
    </w:p>
    <w:p w14:paraId="2FDEA789" w14:textId="77777777" w:rsidR="00500C4A" w:rsidRDefault="00500C4A" w:rsidP="00EF1AF0">
      <w:pPr>
        <w:spacing w:after="0" w:line="240" w:lineRule="auto"/>
        <w:rPr>
          <w:i/>
        </w:rPr>
      </w:pPr>
      <w:proofErr w:type="spellStart"/>
      <w:r>
        <w:lastRenderedPageBreak/>
        <w:t>Goebl</w:t>
      </w:r>
      <w:proofErr w:type="spellEnd"/>
      <w:r>
        <w:t xml:space="preserve">, A. P. &amp; Jones, J. A. (2016, April). </w:t>
      </w:r>
      <w:r>
        <w:rPr>
          <w:i/>
        </w:rPr>
        <w:t xml:space="preserve">An R package for I-O psychology simulation </w:t>
      </w:r>
    </w:p>
    <w:p w14:paraId="0BCDFC94" w14:textId="77777777" w:rsidR="00500C4A" w:rsidRDefault="00500C4A" w:rsidP="00EF1AF0">
      <w:pPr>
        <w:spacing w:after="0" w:line="240" w:lineRule="auto"/>
        <w:ind w:firstLine="720"/>
      </w:pPr>
      <w:r>
        <w:rPr>
          <w:i/>
        </w:rPr>
        <w:t xml:space="preserve">building: </w:t>
      </w:r>
      <w:proofErr w:type="spellStart"/>
      <w:r>
        <w:rPr>
          <w:i/>
        </w:rPr>
        <w:t>iopsych</w:t>
      </w:r>
      <w:proofErr w:type="spellEnd"/>
      <w:r>
        <w:rPr>
          <w:i/>
        </w:rPr>
        <w:t>.</w:t>
      </w:r>
      <w:r>
        <w:t xml:space="preserve"> Poster presented at the annual meeting of the Society of </w:t>
      </w:r>
    </w:p>
    <w:p w14:paraId="7F731AC1" w14:textId="28162CB4" w:rsidR="00500C4A" w:rsidRPr="00F635FE" w:rsidRDefault="00500C4A" w:rsidP="00EF1AF0">
      <w:pPr>
        <w:spacing w:after="0" w:line="240" w:lineRule="auto"/>
        <w:ind w:firstLine="720"/>
      </w:pPr>
      <w:r>
        <w:t>Industrial and Organizational Psychology, Anaheim, CA.</w:t>
      </w:r>
    </w:p>
    <w:p w14:paraId="7DD64F54" w14:textId="77777777" w:rsidR="00500C4A" w:rsidRDefault="00500C4A" w:rsidP="00EF1AF0">
      <w:pPr>
        <w:spacing w:after="0" w:line="240" w:lineRule="auto"/>
        <w:rPr>
          <w:i/>
        </w:rPr>
      </w:pPr>
      <w:proofErr w:type="spellStart"/>
      <w:r>
        <w:t>Goebl</w:t>
      </w:r>
      <w:proofErr w:type="spellEnd"/>
      <w:r>
        <w:t xml:space="preserve">, A. P. &amp; Jones, J. A. (2016, April). </w:t>
      </w:r>
      <w:r>
        <w:rPr>
          <w:i/>
        </w:rPr>
        <w:t xml:space="preserve">Creative performance is a viable criterion for </w:t>
      </w:r>
    </w:p>
    <w:p w14:paraId="21AE350A" w14:textId="77777777" w:rsidR="00500C4A" w:rsidRDefault="00500C4A" w:rsidP="00EF1AF0">
      <w:pPr>
        <w:spacing w:after="0" w:line="240" w:lineRule="auto"/>
        <w:ind w:firstLine="720"/>
      </w:pPr>
      <w:r>
        <w:rPr>
          <w:i/>
        </w:rPr>
        <w:t>personnel selection.</w:t>
      </w:r>
      <w:r>
        <w:t xml:space="preserve"> Poster presented at the annual meeting of the Society of </w:t>
      </w:r>
    </w:p>
    <w:p w14:paraId="2879FC64" w14:textId="0C98E98F" w:rsidR="00500C4A" w:rsidRDefault="00500C4A" w:rsidP="00EF1AF0">
      <w:pPr>
        <w:spacing w:after="0" w:line="240" w:lineRule="auto"/>
        <w:ind w:firstLine="720"/>
      </w:pPr>
      <w:r>
        <w:t>Industrial and Organizational Psychology, Anaheim, CA.</w:t>
      </w:r>
    </w:p>
    <w:p w14:paraId="6AD45E1E" w14:textId="77777777" w:rsidR="00500C4A" w:rsidRDefault="00500C4A" w:rsidP="00EF1AF0">
      <w:pPr>
        <w:spacing w:after="0" w:line="240" w:lineRule="auto"/>
        <w:rPr>
          <w:i/>
        </w:rPr>
      </w:pPr>
      <w:r>
        <w:t xml:space="preserve">Blazek, S. &amp; Jones, J. A. (2016, April). </w:t>
      </w:r>
      <w:r>
        <w:rPr>
          <w:i/>
        </w:rPr>
        <w:t xml:space="preserve">A year on the job: Simulations-based </w:t>
      </w:r>
    </w:p>
    <w:p w14:paraId="554A098A" w14:textId="276E8A68" w:rsidR="00500C4A" w:rsidRDefault="00500C4A" w:rsidP="00EF1AF0">
      <w:pPr>
        <w:spacing w:after="0" w:line="240" w:lineRule="auto"/>
        <w:ind w:left="720"/>
      </w:pPr>
      <w:r>
        <w:rPr>
          <w:i/>
        </w:rPr>
        <w:t xml:space="preserve">assessments’ versatile utility. </w:t>
      </w:r>
      <w:r>
        <w:t xml:space="preserve">In D. </w:t>
      </w:r>
      <w:proofErr w:type="spellStart"/>
      <w:r>
        <w:t>Guangrong</w:t>
      </w:r>
      <w:proofErr w:type="spellEnd"/>
      <w:r>
        <w:t xml:space="preserve"> (Chair), </w:t>
      </w:r>
      <w:r>
        <w:rPr>
          <w:i/>
        </w:rPr>
        <w:t xml:space="preserve">The art and science of executive assessment: Research and practice. </w:t>
      </w:r>
      <w:r>
        <w:t>Paper presented at the annual meeting of the Society of Industrial and Organizational Psychology, Anaheim, CA.</w:t>
      </w:r>
    </w:p>
    <w:p w14:paraId="145CD392" w14:textId="77777777" w:rsidR="00500C4A" w:rsidRDefault="00500C4A" w:rsidP="00EF1AF0">
      <w:pPr>
        <w:spacing w:after="0" w:line="240" w:lineRule="auto"/>
      </w:pPr>
      <w:r>
        <w:t xml:space="preserve">Blazek, S. &amp; Jones, J. A. (2016, February). Streamlining your voice of the customer </w:t>
      </w:r>
    </w:p>
    <w:p w14:paraId="0900B7C3" w14:textId="346B94C3" w:rsidR="00500C4A" w:rsidRPr="00F635FE" w:rsidRDefault="00500C4A" w:rsidP="00EF1AF0">
      <w:pPr>
        <w:spacing w:after="0" w:line="240" w:lineRule="auto"/>
        <w:ind w:left="720"/>
      </w:pPr>
      <w:r>
        <w:t>program: Automating survey follow-ups, panel updates, and reports. Presentation given at Qualtrics Insight Summit, Salt Lake City, UT.</w:t>
      </w:r>
    </w:p>
    <w:p w14:paraId="7B96564E" w14:textId="77777777" w:rsidR="00500C4A" w:rsidRDefault="00500C4A" w:rsidP="00EF1AF0">
      <w:pPr>
        <w:spacing w:after="0" w:line="240" w:lineRule="auto"/>
      </w:pPr>
      <w:r>
        <w:t xml:space="preserve">Jones, J. A. &amp; Beatty, A. (2015, December). </w:t>
      </w:r>
      <w:r>
        <w:rPr>
          <w:i/>
        </w:rPr>
        <w:t>R Workshop</w:t>
      </w:r>
      <w:r>
        <w:t xml:space="preserve">. Workshop given at the </w:t>
      </w:r>
    </w:p>
    <w:p w14:paraId="4B31935E" w14:textId="3863A80E" w:rsidR="00500C4A" w:rsidRDefault="00500C4A" w:rsidP="00EF1AF0">
      <w:pPr>
        <w:spacing w:after="0" w:line="240" w:lineRule="auto"/>
        <w:ind w:left="720"/>
        <w:rPr>
          <w:b/>
        </w:rPr>
      </w:pPr>
      <w:r>
        <w:t>monthly meeting of Minnesota Professionals for Psychology Applied to Work, Minneapolis, MN.</w:t>
      </w:r>
    </w:p>
    <w:p w14:paraId="47EF4A06" w14:textId="77777777" w:rsidR="00500C4A" w:rsidRDefault="00500C4A" w:rsidP="00EF1AF0">
      <w:pPr>
        <w:spacing w:after="0" w:line="240" w:lineRule="auto"/>
        <w:rPr>
          <w:i/>
        </w:rPr>
      </w:pPr>
      <w:proofErr w:type="spellStart"/>
      <w:r w:rsidRPr="00FB1A79">
        <w:t>Schwall</w:t>
      </w:r>
      <w:proofErr w:type="spellEnd"/>
      <w:r>
        <w:t xml:space="preserve">, A., Beatty, A., &amp; Jones, J. A. (2015, May). </w:t>
      </w:r>
      <w:r>
        <w:rPr>
          <w:i/>
        </w:rPr>
        <w:t xml:space="preserve">Getting started with R: An </w:t>
      </w:r>
    </w:p>
    <w:p w14:paraId="41F7AFF5" w14:textId="77777777" w:rsidR="00500C4A" w:rsidRDefault="00500C4A" w:rsidP="00EF1AF0">
      <w:pPr>
        <w:spacing w:after="0" w:line="240" w:lineRule="auto"/>
        <w:ind w:firstLine="720"/>
      </w:pPr>
      <w:r>
        <w:rPr>
          <w:i/>
        </w:rPr>
        <w:t>Interactive and Hands on Tutorial.</w:t>
      </w:r>
      <w:r>
        <w:t xml:space="preserve"> Master Tutorial at the annual meeting of the </w:t>
      </w:r>
    </w:p>
    <w:p w14:paraId="0DC46377" w14:textId="5A74D4E3" w:rsidR="00500C4A" w:rsidRDefault="00500C4A" w:rsidP="00EF1AF0">
      <w:pPr>
        <w:spacing w:after="0" w:line="240" w:lineRule="auto"/>
        <w:ind w:left="720"/>
      </w:pPr>
      <w:r>
        <w:t>Society of Industrial and Organizational Psychology, Philadelphia, PA.</w:t>
      </w:r>
    </w:p>
    <w:p w14:paraId="4228936A" w14:textId="77777777" w:rsidR="00500C4A" w:rsidRDefault="00500C4A" w:rsidP="00EF1AF0">
      <w:pPr>
        <w:spacing w:after="0" w:line="240" w:lineRule="auto"/>
        <w:rPr>
          <w:i/>
        </w:rPr>
      </w:pPr>
      <w:proofErr w:type="spellStart"/>
      <w:r>
        <w:t>D’Mello</w:t>
      </w:r>
      <w:proofErr w:type="spellEnd"/>
      <w:r>
        <w:t xml:space="preserve">, S. &amp; Jones J. A. (2015, May). </w:t>
      </w:r>
      <w:r w:rsidRPr="00C65E31">
        <w:rPr>
          <w:i/>
        </w:rPr>
        <w:t>Demographic</w:t>
      </w:r>
      <w:r>
        <w:rPr>
          <w:i/>
        </w:rPr>
        <w:t xml:space="preserve"> Differences in the Motivational </w:t>
      </w:r>
    </w:p>
    <w:p w14:paraId="29AC126A" w14:textId="77777777" w:rsidR="00500C4A" w:rsidRDefault="00500C4A" w:rsidP="00EF1AF0">
      <w:pPr>
        <w:spacing w:after="0" w:line="240" w:lineRule="auto"/>
        <w:ind w:firstLine="720"/>
      </w:pPr>
      <w:r>
        <w:rPr>
          <w:i/>
        </w:rPr>
        <w:t>Drivers of Leaders</w:t>
      </w:r>
      <w:r>
        <w:t xml:space="preserve">. Poster presented at the annual meeting of the Society of </w:t>
      </w:r>
    </w:p>
    <w:p w14:paraId="66528776" w14:textId="641207D5" w:rsidR="00500C4A" w:rsidRDefault="00500C4A" w:rsidP="00EF1AF0">
      <w:pPr>
        <w:spacing w:after="0" w:line="240" w:lineRule="auto"/>
        <w:ind w:firstLine="720"/>
      </w:pPr>
      <w:r>
        <w:t>Industrial and Organizational Psychology, Philadelphia, PA.</w:t>
      </w:r>
    </w:p>
    <w:p w14:paraId="0723A684" w14:textId="77777777" w:rsidR="00500C4A" w:rsidRDefault="00500C4A" w:rsidP="00EF1AF0">
      <w:pPr>
        <w:spacing w:after="0" w:line="240" w:lineRule="auto"/>
        <w:rPr>
          <w:i/>
        </w:rPr>
      </w:pPr>
      <w:proofErr w:type="spellStart"/>
      <w:r>
        <w:t>Goebl</w:t>
      </w:r>
      <w:proofErr w:type="spellEnd"/>
      <w:r>
        <w:t xml:space="preserve">, A., Jones J. A., &amp; Sharpe, E. (2015, May). </w:t>
      </w:r>
      <w:r>
        <w:rPr>
          <w:i/>
        </w:rPr>
        <w:t xml:space="preserve">Relative Criteria Importance Depends </w:t>
      </w:r>
    </w:p>
    <w:p w14:paraId="7DB7D7F6" w14:textId="77777777" w:rsidR="00500C4A" w:rsidRDefault="00500C4A" w:rsidP="00EF1AF0">
      <w:pPr>
        <w:spacing w:after="0" w:line="240" w:lineRule="auto"/>
        <w:ind w:firstLine="720"/>
      </w:pPr>
      <w:r>
        <w:rPr>
          <w:i/>
        </w:rPr>
        <w:t>on Predictor Choices</w:t>
      </w:r>
      <w:r>
        <w:t xml:space="preserve">. Poster presented at the annual meeting of the Society of </w:t>
      </w:r>
    </w:p>
    <w:p w14:paraId="3B462908" w14:textId="3B3C76C1" w:rsidR="00500C4A" w:rsidRPr="00F635FE" w:rsidRDefault="00500C4A" w:rsidP="00EF1AF0">
      <w:pPr>
        <w:spacing w:after="0" w:line="240" w:lineRule="auto"/>
        <w:ind w:firstLine="720"/>
      </w:pPr>
      <w:r>
        <w:t>Industrial and Organizational Psychology, Philadelphia, PA.</w:t>
      </w:r>
    </w:p>
    <w:p w14:paraId="0DA0E217" w14:textId="77777777" w:rsidR="00500C4A" w:rsidRDefault="00500C4A" w:rsidP="00EF1AF0">
      <w:pPr>
        <w:spacing w:after="0" w:line="240" w:lineRule="auto"/>
        <w:rPr>
          <w:i/>
        </w:rPr>
      </w:pPr>
      <w:proofErr w:type="spellStart"/>
      <w:r w:rsidRPr="00FB1A79">
        <w:t>Schwall</w:t>
      </w:r>
      <w:proofErr w:type="spellEnd"/>
      <w:r>
        <w:t xml:space="preserve">, A., </w:t>
      </w:r>
      <w:proofErr w:type="spellStart"/>
      <w:r>
        <w:t>Lustenberger</w:t>
      </w:r>
      <w:proofErr w:type="spellEnd"/>
      <w:r>
        <w:t xml:space="preserve">, D., Beatty, A., &amp; Jones, J. A. (2014, May). </w:t>
      </w:r>
      <w:r>
        <w:rPr>
          <w:i/>
        </w:rPr>
        <w:t xml:space="preserve">Getting started </w:t>
      </w:r>
    </w:p>
    <w:p w14:paraId="700E3916" w14:textId="77777777" w:rsidR="00500C4A" w:rsidRDefault="00500C4A" w:rsidP="00EF1AF0">
      <w:pPr>
        <w:spacing w:after="0" w:line="240" w:lineRule="auto"/>
        <w:ind w:firstLine="720"/>
      </w:pPr>
      <w:r>
        <w:rPr>
          <w:i/>
        </w:rPr>
        <w:t>with R: Examples and Lessons Learned.</w:t>
      </w:r>
      <w:r>
        <w:t xml:space="preserve"> Panel discussion at the annual meeting </w:t>
      </w:r>
    </w:p>
    <w:p w14:paraId="5A4EB1F3" w14:textId="5DFE849E" w:rsidR="00500C4A" w:rsidRPr="00F635FE" w:rsidRDefault="00500C4A" w:rsidP="00EF1AF0">
      <w:pPr>
        <w:spacing w:after="0" w:line="240" w:lineRule="auto"/>
        <w:ind w:firstLine="720"/>
      </w:pPr>
      <w:r>
        <w:t>of the Society of Industrial and Organizational Psychology, Honolulu, HI.</w:t>
      </w:r>
    </w:p>
    <w:p w14:paraId="180DB097" w14:textId="77777777" w:rsidR="00500C4A" w:rsidRDefault="00500C4A" w:rsidP="00EF1AF0">
      <w:pPr>
        <w:spacing w:after="0" w:line="240" w:lineRule="auto"/>
        <w:rPr>
          <w:i/>
        </w:rPr>
      </w:pPr>
      <w:r>
        <w:t xml:space="preserve">Huber, C. &amp; Jones, J. A. (2014, May). </w:t>
      </w:r>
      <w:r>
        <w:rPr>
          <w:i/>
        </w:rPr>
        <w:t xml:space="preserve">Principal components and factor scores in </w:t>
      </w:r>
    </w:p>
    <w:p w14:paraId="603C4740" w14:textId="77777777" w:rsidR="00500C4A" w:rsidRDefault="00500C4A" w:rsidP="00EF1AF0">
      <w:pPr>
        <w:spacing w:after="0" w:line="240" w:lineRule="auto"/>
        <w:ind w:firstLine="720"/>
      </w:pPr>
      <w:r>
        <w:rPr>
          <w:i/>
        </w:rPr>
        <w:t xml:space="preserve">multiple regression: A simulation. </w:t>
      </w:r>
      <w:r>
        <w:t xml:space="preserve">Poster presented at the annual meeting of the </w:t>
      </w:r>
    </w:p>
    <w:p w14:paraId="54BE1659" w14:textId="18492FD0" w:rsidR="00500C4A" w:rsidRPr="00F635FE" w:rsidRDefault="00500C4A" w:rsidP="00EF1AF0">
      <w:pPr>
        <w:spacing w:after="0" w:line="240" w:lineRule="auto"/>
        <w:ind w:firstLine="720"/>
        <w:rPr>
          <w:caps/>
        </w:rPr>
      </w:pPr>
      <w:r>
        <w:t xml:space="preserve">Society of Industrial and Organizational Psychology, Honolulu, HI. </w:t>
      </w:r>
    </w:p>
    <w:p w14:paraId="20A71A7C" w14:textId="23A84EBF" w:rsidR="00500C4A" w:rsidRPr="00EF1AF0" w:rsidRDefault="00500C4A" w:rsidP="00EF1AF0">
      <w:pPr>
        <w:spacing w:after="0" w:line="240" w:lineRule="auto"/>
        <w:ind w:left="720" w:hanging="720"/>
        <w:rPr>
          <w:b/>
        </w:rPr>
      </w:pPr>
      <w:r w:rsidRPr="00386075">
        <w:t xml:space="preserve">Jones, J. A. &amp; Waller, N. G. (2012). </w:t>
      </w:r>
      <w:r w:rsidRPr="00386075">
        <w:rPr>
          <w:i/>
        </w:rPr>
        <w:t xml:space="preserve">The normal-theory and asymptotic distribution-free covariance matrix of standardized regression coefficients. </w:t>
      </w:r>
      <w:r w:rsidRPr="00386075">
        <w:t>Annual Meeting, Society for Multivariate Experimental Psychology Conference, Vancouver, British Columbia.</w:t>
      </w:r>
    </w:p>
    <w:p w14:paraId="45AFD50C" w14:textId="77777777" w:rsidR="00500C4A" w:rsidRPr="00386075" w:rsidRDefault="00500C4A" w:rsidP="00EF1AF0">
      <w:pPr>
        <w:spacing w:after="0" w:line="240" w:lineRule="auto"/>
        <w:ind w:left="720" w:hanging="720"/>
        <w:rPr>
          <w:i/>
        </w:rPr>
      </w:pPr>
      <w:r w:rsidRPr="00386075">
        <w:t xml:space="preserve">Morris P. E. &amp; Jones, J. A. (2005).  </w:t>
      </w:r>
      <w:r>
        <w:rPr>
          <w:i/>
        </w:rPr>
        <w:t>Using formal inference-based r</w:t>
      </w:r>
      <w:r w:rsidRPr="00386075">
        <w:rPr>
          <w:i/>
        </w:rPr>
        <w:t xml:space="preserve">ecursive </w:t>
      </w:r>
    </w:p>
    <w:p w14:paraId="058D0A93" w14:textId="77777777" w:rsidR="00500C4A" w:rsidRDefault="00500C4A" w:rsidP="00EF1AF0">
      <w:pPr>
        <w:spacing w:after="0" w:line="240" w:lineRule="auto"/>
        <w:ind w:left="720"/>
      </w:pPr>
      <w:r>
        <w:rPr>
          <w:i/>
        </w:rPr>
        <w:t>modeling to detect plausible interactions for multiple r</w:t>
      </w:r>
      <w:r w:rsidRPr="00386075">
        <w:rPr>
          <w:i/>
        </w:rPr>
        <w:t xml:space="preserve">egression. </w:t>
      </w:r>
      <w:r w:rsidRPr="00386075">
        <w:t>Annual Meeting, American Psychological Society Conference, Los Angeles, CA.</w:t>
      </w:r>
    </w:p>
    <w:p w14:paraId="0EDB5B62" w14:textId="77777777" w:rsidR="00500C4A" w:rsidRDefault="00500C4A" w:rsidP="00EF1AF0">
      <w:pPr>
        <w:widowControl w:val="0"/>
        <w:autoSpaceDE w:val="0"/>
        <w:autoSpaceDN w:val="0"/>
        <w:adjustRightInd w:val="0"/>
        <w:spacing w:after="0" w:line="240" w:lineRule="auto"/>
        <w:contextualSpacing/>
        <w:rPr>
          <w:b/>
        </w:rPr>
      </w:pPr>
    </w:p>
    <w:p w14:paraId="070150B9" w14:textId="0EC19055" w:rsidR="00500C4A" w:rsidRDefault="00500C4A" w:rsidP="00EF1AF0">
      <w:pPr>
        <w:widowControl w:val="0"/>
        <w:autoSpaceDE w:val="0"/>
        <w:autoSpaceDN w:val="0"/>
        <w:adjustRightInd w:val="0"/>
        <w:spacing w:after="0" w:line="240" w:lineRule="auto"/>
        <w:contextualSpacing/>
        <w:rPr>
          <w:b/>
        </w:rPr>
      </w:pPr>
      <w:r>
        <w:rPr>
          <w:b/>
        </w:rPr>
        <w:t>Technical Reports and White Papers:</w:t>
      </w:r>
    </w:p>
    <w:p w14:paraId="58828FF0" w14:textId="77777777" w:rsidR="00500C4A" w:rsidRDefault="00500C4A" w:rsidP="00EF1AF0">
      <w:pPr>
        <w:spacing w:after="0" w:line="240" w:lineRule="auto"/>
      </w:pPr>
      <w:r>
        <w:t xml:space="preserve">Blazek, E. S., Jones, J. A., Lewis, J. L, &amp; Orr, J. E. (2018). Develop and select the best </w:t>
      </w:r>
    </w:p>
    <w:p w14:paraId="5096F32D" w14:textId="26F0BEED" w:rsidR="00500C4A" w:rsidRDefault="00500C4A" w:rsidP="00EF1AF0">
      <w:pPr>
        <w:spacing w:after="0" w:line="240" w:lineRule="auto"/>
        <w:ind w:firstLine="720"/>
      </w:pPr>
      <w:r>
        <w:t>CEOs. Korn Ferry Institute, Korn Ferry.</w:t>
      </w:r>
    </w:p>
    <w:p w14:paraId="49FBE721" w14:textId="77777777" w:rsidR="00500C4A" w:rsidRDefault="00500C4A" w:rsidP="00EF1AF0">
      <w:pPr>
        <w:spacing w:after="0" w:line="240" w:lineRule="auto"/>
      </w:pPr>
      <w:r>
        <w:t xml:space="preserve">Blazek, E. S., Jones, J. A., Lewis, J. L, &amp; Orr, J. E. (2017). CEO staying power. Korn </w:t>
      </w:r>
    </w:p>
    <w:p w14:paraId="7E5511F8" w14:textId="3AD6001E" w:rsidR="00500C4A" w:rsidRDefault="00500C4A" w:rsidP="00EF1AF0">
      <w:pPr>
        <w:spacing w:after="0" w:line="240" w:lineRule="auto"/>
        <w:ind w:firstLine="720"/>
      </w:pPr>
      <w:r>
        <w:t>Ferry Institute, Korn Ferry.</w:t>
      </w:r>
    </w:p>
    <w:p w14:paraId="209F4D08" w14:textId="77777777" w:rsidR="00500C4A" w:rsidRDefault="00500C4A" w:rsidP="00EF1AF0">
      <w:pPr>
        <w:spacing w:after="0" w:line="240" w:lineRule="auto"/>
      </w:pPr>
      <w:r>
        <w:t xml:space="preserve">Lewis, J., Goff, M., </w:t>
      </w:r>
      <w:proofErr w:type="spellStart"/>
      <w:r>
        <w:t>Hezlett</w:t>
      </w:r>
      <w:proofErr w:type="spellEnd"/>
      <w:r>
        <w:t xml:space="preserve"> S., Jones, J. A., Li, T., Dai, G., &amp; </w:t>
      </w:r>
      <w:proofErr w:type="spellStart"/>
      <w:r>
        <w:t>Deege</w:t>
      </w:r>
      <w:proofErr w:type="spellEnd"/>
      <w:r>
        <w:t xml:space="preserve">, A. (2017). Korn </w:t>
      </w:r>
    </w:p>
    <w:p w14:paraId="1A5B0227" w14:textId="77777777" w:rsidR="00500C4A" w:rsidRDefault="00500C4A" w:rsidP="00EF1AF0">
      <w:pPr>
        <w:spacing w:after="0" w:line="240" w:lineRule="auto"/>
        <w:ind w:firstLine="720"/>
      </w:pPr>
      <w:r>
        <w:t xml:space="preserve">Ferry </w:t>
      </w:r>
      <w:proofErr w:type="gramStart"/>
      <w:r>
        <w:t>four dimensional</w:t>
      </w:r>
      <w:proofErr w:type="gramEnd"/>
      <w:r>
        <w:t xml:space="preserve"> enterprise assessment: Research guide and technical </w:t>
      </w:r>
    </w:p>
    <w:p w14:paraId="306E4844" w14:textId="77777777" w:rsidR="00500C4A" w:rsidRDefault="00500C4A" w:rsidP="00EF1AF0">
      <w:pPr>
        <w:spacing w:after="0" w:line="240" w:lineRule="auto"/>
        <w:ind w:firstLine="720"/>
      </w:pPr>
      <w:r>
        <w:t xml:space="preserve">manual. Version 17.1a—11/2017, Korn Ferry. </w:t>
      </w:r>
    </w:p>
    <w:p w14:paraId="088F869A" w14:textId="34B70EE2" w:rsidR="00500C4A" w:rsidRDefault="00EC2BCC" w:rsidP="00EF1AF0">
      <w:pPr>
        <w:spacing w:after="0" w:line="240" w:lineRule="auto"/>
        <w:ind w:firstLine="720"/>
        <w:rPr>
          <w:lang w:eastAsia="ja-JP"/>
        </w:rPr>
      </w:pPr>
      <w:hyperlink r:id="rId20" w:history="1">
        <w:r w:rsidR="00500C4A" w:rsidRPr="003C0608">
          <w:rPr>
            <w:rStyle w:val="Hyperlink"/>
          </w:rPr>
          <w:t>http://www.kornferry.com/technical-manuals</w:t>
        </w:r>
      </w:hyperlink>
    </w:p>
    <w:p w14:paraId="052B76EC" w14:textId="77777777" w:rsidR="00500C4A" w:rsidRDefault="00500C4A" w:rsidP="00EF1AF0">
      <w:pPr>
        <w:widowControl w:val="0"/>
        <w:autoSpaceDE w:val="0"/>
        <w:autoSpaceDN w:val="0"/>
        <w:adjustRightInd w:val="0"/>
        <w:spacing w:after="0" w:line="240" w:lineRule="auto"/>
        <w:contextualSpacing/>
      </w:pPr>
      <w:r>
        <w:lastRenderedPageBreak/>
        <w:t xml:space="preserve">Blazek, E. S., Jones, J. A., Lewis, J. L, &amp; Orr, J. E. (2016). Predicting financial gains. </w:t>
      </w:r>
    </w:p>
    <w:p w14:paraId="4FB8C07C" w14:textId="253FABE2" w:rsidR="00500C4A" w:rsidRDefault="00500C4A" w:rsidP="00EF1AF0">
      <w:pPr>
        <w:widowControl w:val="0"/>
        <w:autoSpaceDE w:val="0"/>
        <w:autoSpaceDN w:val="0"/>
        <w:adjustRightInd w:val="0"/>
        <w:spacing w:after="0" w:line="240" w:lineRule="auto"/>
        <w:ind w:firstLine="720"/>
        <w:contextualSpacing/>
      </w:pPr>
      <w:r>
        <w:t>Korn Ferry Institute, Korn Ferry.</w:t>
      </w:r>
    </w:p>
    <w:p w14:paraId="7DBD2AD6" w14:textId="77777777" w:rsidR="00500C4A" w:rsidRDefault="00500C4A" w:rsidP="00EF1AF0">
      <w:pPr>
        <w:widowControl w:val="0"/>
        <w:autoSpaceDE w:val="0"/>
        <w:autoSpaceDN w:val="0"/>
        <w:adjustRightInd w:val="0"/>
        <w:spacing w:after="0" w:line="240" w:lineRule="auto"/>
        <w:contextualSpacing/>
      </w:pPr>
      <w:r>
        <w:t xml:space="preserve">Blazek, E. S., Jones, J. A., Lewis, J. L, &amp; Orr, J. E. (2016). Leading indicators. Korn </w:t>
      </w:r>
    </w:p>
    <w:p w14:paraId="627E9E02" w14:textId="3B0F0115" w:rsidR="00500C4A" w:rsidRDefault="00500C4A" w:rsidP="00EF1AF0">
      <w:pPr>
        <w:widowControl w:val="0"/>
        <w:autoSpaceDE w:val="0"/>
        <w:autoSpaceDN w:val="0"/>
        <w:adjustRightInd w:val="0"/>
        <w:spacing w:after="0" w:line="240" w:lineRule="auto"/>
        <w:ind w:firstLine="720"/>
        <w:contextualSpacing/>
      </w:pPr>
      <w:r>
        <w:t>Ferry Institute, Korn Ferry.</w:t>
      </w:r>
    </w:p>
    <w:p w14:paraId="2E809316" w14:textId="77777777" w:rsidR="00500C4A" w:rsidRDefault="00500C4A" w:rsidP="00EF1AF0">
      <w:pPr>
        <w:widowControl w:val="0"/>
        <w:autoSpaceDE w:val="0"/>
        <w:autoSpaceDN w:val="0"/>
        <w:adjustRightInd w:val="0"/>
        <w:spacing w:after="0" w:line="240" w:lineRule="auto"/>
        <w:contextualSpacing/>
      </w:pPr>
      <w:r>
        <w:t xml:space="preserve">Blazek, E. S., Jones, J. A., Lewis, J. L, &amp; Orr, J. E. (2016). Korn Ferry simulations-based </w:t>
      </w:r>
    </w:p>
    <w:p w14:paraId="15977D19" w14:textId="77777777" w:rsidR="00500C4A" w:rsidRDefault="00500C4A" w:rsidP="00EF1AF0">
      <w:pPr>
        <w:widowControl w:val="0"/>
        <w:autoSpaceDE w:val="0"/>
        <w:autoSpaceDN w:val="0"/>
        <w:adjustRightInd w:val="0"/>
        <w:spacing w:after="0" w:line="240" w:lineRule="auto"/>
        <w:ind w:firstLine="720"/>
        <w:contextualSpacing/>
      </w:pPr>
      <w:r>
        <w:t xml:space="preserve">assessments predict CEO success: CEO outcomes research technical paper. Korn </w:t>
      </w:r>
    </w:p>
    <w:p w14:paraId="72F38412" w14:textId="01AC1501" w:rsidR="00500C4A" w:rsidRDefault="00500C4A" w:rsidP="00EF1AF0">
      <w:pPr>
        <w:widowControl w:val="0"/>
        <w:autoSpaceDE w:val="0"/>
        <w:autoSpaceDN w:val="0"/>
        <w:adjustRightInd w:val="0"/>
        <w:spacing w:after="0" w:line="240" w:lineRule="auto"/>
        <w:ind w:firstLine="720"/>
        <w:contextualSpacing/>
      </w:pPr>
      <w:r>
        <w:t>Ferry Institute, Korn Ferry.</w:t>
      </w:r>
    </w:p>
    <w:p w14:paraId="031E9942" w14:textId="77777777" w:rsidR="00500C4A" w:rsidRDefault="00500C4A" w:rsidP="00EF1AF0">
      <w:pPr>
        <w:spacing w:after="0" w:line="240" w:lineRule="auto"/>
      </w:pPr>
      <w:r>
        <w:t xml:space="preserve">Dai, G., Davies, S., Goff, M., Jones J. A., </w:t>
      </w:r>
      <w:proofErr w:type="spellStart"/>
      <w:r>
        <w:t>D’Mello</w:t>
      </w:r>
      <w:proofErr w:type="spellEnd"/>
      <w:r>
        <w:t xml:space="preserve">, S., Orr, J. E., </w:t>
      </w:r>
      <w:proofErr w:type="spellStart"/>
      <w:r>
        <w:t>Storfer</w:t>
      </w:r>
      <w:proofErr w:type="spellEnd"/>
      <w:r>
        <w:t xml:space="preserve">, P., &amp; Tang, K. </w:t>
      </w:r>
    </w:p>
    <w:p w14:paraId="7E42299B" w14:textId="64553461" w:rsidR="00500C4A" w:rsidRDefault="00500C4A" w:rsidP="00EF1AF0">
      <w:pPr>
        <w:spacing w:after="0" w:line="240" w:lineRule="auto"/>
        <w:ind w:left="720"/>
      </w:pPr>
      <w:r>
        <w:t xml:space="preserve">Y. (2014). Korn Ferry Leadership Architect: Research guide and technical manual. Version 14.2a—01/2016. </w:t>
      </w:r>
      <w:hyperlink r:id="rId21" w:history="1">
        <w:r w:rsidRPr="003C0608">
          <w:rPr>
            <w:rStyle w:val="Hyperlink"/>
          </w:rPr>
          <w:t>http://www.kornferry.com/technical-manuals</w:t>
        </w:r>
      </w:hyperlink>
    </w:p>
    <w:p w14:paraId="4B4309B5" w14:textId="77777777" w:rsidR="00500C4A" w:rsidRDefault="00500C4A" w:rsidP="00EF1AF0">
      <w:pPr>
        <w:spacing w:after="0" w:line="240" w:lineRule="auto"/>
        <w:contextualSpacing/>
      </w:pPr>
      <w:r>
        <w:t xml:space="preserve">Jones. J. A. &amp; Waller, N. G. (2013). The normal-theory and asymptotic distribution-free </w:t>
      </w:r>
    </w:p>
    <w:p w14:paraId="65D83BE5" w14:textId="77777777" w:rsidR="00500C4A" w:rsidRDefault="00500C4A" w:rsidP="00EF1AF0">
      <w:pPr>
        <w:spacing w:after="0" w:line="240" w:lineRule="auto"/>
        <w:ind w:firstLine="720"/>
        <w:contextualSpacing/>
      </w:pPr>
      <w:r>
        <w:t>(ADF) covariance matrix of standardized r</w:t>
      </w:r>
      <w:r w:rsidRPr="004E2A12">
        <w:t>egre</w:t>
      </w:r>
      <w:r>
        <w:t xml:space="preserve">ssion coefficients: Theoretical </w:t>
      </w:r>
    </w:p>
    <w:p w14:paraId="337EA38C" w14:textId="77777777" w:rsidR="00500C4A" w:rsidRDefault="00500C4A" w:rsidP="00EF1AF0">
      <w:pPr>
        <w:spacing w:after="0" w:line="240" w:lineRule="auto"/>
        <w:ind w:firstLine="720"/>
        <w:contextualSpacing/>
      </w:pPr>
      <w:r>
        <w:t>extensions and finite sample b</w:t>
      </w:r>
      <w:r w:rsidRPr="004E2A12">
        <w:t xml:space="preserve">ehavior. Technical Report 052513. University of </w:t>
      </w:r>
    </w:p>
    <w:p w14:paraId="1C550628" w14:textId="77777777" w:rsidR="00500C4A" w:rsidRDefault="00500C4A" w:rsidP="00EF1AF0">
      <w:pPr>
        <w:spacing w:after="0" w:line="240" w:lineRule="auto"/>
        <w:ind w:firstLine="720"/>
        <w:contextualSpacing/>
      </w:pPr>
      <w:r w:rsidRPr="004E2A12">
        <w:t>Minnesota, Twin Cities.</w:t>
      </w:r>
      <w:r>
        <w:t xml:space="preserve"> </w:t>
      </w:r>
    </w:p>
    <w:p w14:paraId="37704782" w14:textId="5A7820A3" w:rsidR="00500C4A" w:rsidRDefault="00500C4A" w:rsidP="00EF1AF0">
      <w:pPr>
        <w:spacing w:after="0" w:line="240" w:lineRule="auto"/>
        <w:ind w:firstLine="720"/>
        <w:contextualSpacing/>
      </w:pPr>
      <w:r w:rsidRPr="00A502F8">
        <w:t>http://www.psych.umn.edu/faculty/waller/downloads/techreports/TR052913.pdf</w:t>
      </w:r>
    </w:p>
    <w:p w14:paraId="69741F17" w14:textId="77777777" w:rsidR="00500C4A" w:rsidRDefault="00500C4A" w:rsidP="00EF1AF0">
      <w:pPr>
        <w:widowControl w:val="0"/>
        <w:autoSpaceDE w:val="0"/>
        <w:autoSpaceDN w:val="0"/>
        <w:adjustRightInd w:val="0"/>
        <w:spacing w:after="0" w:line="240" w:lineRule="auto"/>
        <w:contextualSpacing/>
      </w:pPr>
      <w:r>
        <w:t>Lewis, J. &amp; Jones, J. A. (2016). Fit matters. Korn Ferry Institute, Korn Ferry.</w:t>
      </w:r>
    </w:p>
    <w:p w14:paraId="05C9E6A6" w14:textId="193FC850" w:rsidR="00500C4A" w:rsidRDefault="00500C4A" w:rsidP="00EF1AF0">
      <w:pPr>
        <w:widowControl w:val="0"/>
        <w:autoSpaceDE w:val="0"/>
        <w:autoSpaceDN w:val="0"/>
        <w:adjustRightInd w:val="0"/>
        <w:spacing w:after="0" w:line="240" w:lineRule="auto"/>
        <w:contextualSpacing/>
      </w:pPr>
      <w:r>
        <w:tab/>
      </w:r>
      <w:hyperlink r:id="rId22" w:history="1">
        <w:r w:rsidRPr="003C0608">
          <w:rPr>
            <w:rStyle w:val="Hyperlink"/>
          </w:rPr>
          <w:t>http://www.kornferry.com/institute/fit-matters</w:t>
        </w:r>
      </w:hyperlink>
    </w:p>
    <w:p w14:paraId="2DA2114C" w14:textId="77777777" w:rsidR="00500C4A" w:rsidRDefault="00500C4A" w:rsidP="00EF1AF0">
      <w:pPr>
        <w:widowControl w:val="0"/>
        <w:autoSpaceDE w:val="0"/>
        <w:autoSpaceDN w:val="0"/>
        <w:adjustRightInd w:val="0"/>
        <w:spacing w:after="0" w:line="240" w:lineRule="auto"/>
        <w:contextualSpacing/>
      </w:pPr>
      <w:r>
        <w:t xml:space="preserve">Lewis, J., Goff, M., Jones, J. A., </w:t>
      </w:r>
      <w:proofErr w:type="spellStart"/>
      <w:r>
        <w:t>Hezlett</w:t>
      </w:r>
      <w:proofErr w:type="spellEnd"/>
      <w:r>
        <w:t xml:space="preserve"> S., Tang, K. Y., Dai, G., </w:t>
      </w:r>
      <w:proofErr w:type="spellStart"/>
      <w:r>
        <w:t>D’mello</w:t>
      </w:r>
      <w:proofErr w:type="spellEnd"/>
      <w:r>
        <w:t xml:space="preserve">, S., Henry, L., </w:t>
      </w:r>
    </w:p>
    <w:p w14:paraId="3D7E63C8" w14:textId="77777777" w:rsidR="00500C4A" w:rsidRDefault="00500C4A" w:rsidP="00EF1AF0">
      <w:pPr>
        <w:widowControl w:val="0"/>
        <w:autoSpaceDE w:val="0"/>
        <w:autoSpaceDN w:val="0"/>
        <w:adjustRightInd w:val="0"/>
        <w:spacing w:after="0" w:line="240" w:lineRule="auto"/>
        <w:ind w:left="720"/>
        <w:contextualSpacing/>
      </w:pPr>
      <w:proofErr w:type="spellStart"/>
      <w:r>
        <w:t>Zes</w:t>
      </w:r>
      <w:proofErr w:type="spellEnd"/>
      <w:r>
        <w:t xml:space="preserve">, D., Fetzer, J., </w:t>
      </w:r>
      <w:proofErr w:type="spellStart"/>
      <w:r>
        <w:t>Xie</w:t>
      </w:r>
      <w:proofErr w:type="spellEnd"/>
      <w:r>
        <w:t xml:space="preserve">, C., &amp; Scheer, P. (2015). Korn Ferry </w:t>
      </w:r>
      <w:proofErr w:type="gramStart"/>
      <w:r>
        <w:t>four dimensional</w:t>
      </w:r>
      <w:proofErr w:type="gramEnd"/>
      <w:r>
        <w:t xml:space="preserve"> executive assessment: Research guide and technical manual. </w:t>
      </w:r>
      <w:r w:rsidRPr="00B3208A">
        <w:t>Version 15.1a—01/2016</w:t>
      </w:r>
      <w:r>
        <w:t xml:space="preserve">, Korn Ferry. </w:t>
      </w:r>
      <w:hyperlink r:id="rId23" w:history="1">
        <w:r w:rsidRPr="003C0608">
          <w:rPr>
            <w:rStyle w:val="Hyperlink"/>
          </w:rPr>
          <w:t>http://www.kornferry.com/technical-manuals</w:t>
        </w:r>
      </w:hyperlink>
    </w:p>
    <w:p w14:paraId="34C6BAF6" w14:textId="76EF8326" w:rsidR="00500C4A" w:rsidRDefault="00500C4A" w:rsidP="00EF1AF0">
      <w:pPr>
        <w:spacing w:after="0" w:line="240" w:lineRule="auto"/>
        <w:rPr>
          <w:ins w:id="5" w:author="Jeff Jones" w:date="2019-08-16T10:40:00Z"/>
          <w:b/>
        </w:rPr>
      </w:pPr>
    </w:p>
    <w:p w14:paraId="5D873BD1" w14:textId="0537A6AD" w:rsidR="006D579E" w:rsidRPr="00D14A73" w:rsidRDefault="006D579E" w:rsidP="00EF1AF0">
      <w:pPr>
        <w:spacing w:after="0" w:line="240" w:lineRule="auto"/>
        <w:rPr>
          <w:ins w:id="6" w:author="Jeff Jones" w:date="2019-08-16T10:40:00Z"/>
          <w:b/>
        </w:rPr>
      </w:pPr>
      <w:ins w:id="7" w:author="Jeff Jones" w:date="2019-08-16T10:40:00Z">
        <w:r w:rsidRPr="00D14A73">
          <w:rPr>
            <w:b/>
            <w:rPrChange w:id="8" w:author="Jeff Jones" w:date="2019-08-16T10:41:00Z">
              <w:rPr>
                <w:bCs/>
              </w:rPr>
            </w:rPrChange>
          </w:rPr>
          <w:t>Patents:</w:t>
        </w:r>
      </w:ins>
    </w:p>
    <w:p w14:paraId="66FA9A97" w14:textId="74F0FE5D" w:rsidR="00D14A73" w:rsidRPr="00D14A73" w:rsidRDefault="00D14A73" w:rsidP="00D14A73">
      <w:pPr>
        <w:spacing w:after="0" w:line="240" w:lineRule="auto"/>
        <w:rPr>
          <w:ins w:id="9" w:author="Jeff Jones" w:date="2019-08-16T10:40:00Z"/>
          <w:rFonts w:eastAsia="Times New Roman"/>
          <w:color w:val="auto"/>
          <w:sz w:val="24"/>
          <w:szCs w:val="24"/>
          <w:lang w:eastAsia="ja-JP"/>
          <w:rPrChange w:id="10" w:author="Jeff Jones" w:date="2019-08-16T10:41:00Z">
            <w:rPr>
              <w:ins w:id="11" w:author="Jeff Jones" w:date="2019-08-16T10:40:00Z"/>
              <w:rFonts w:ascii="Times New Roman" w:eastAsia="Times New Roman" w:hAnsi="Times New Roman" w:cs="Times New Roman"/>
              <w:color w:val="auto"/>
              <w:sz w:val="24"/>
              <w:szCs w:val="24"/>
              <w:lang w:eastAsia="ja-JP"/>
            </w:rPr>
          </w:rPrChange>
        </w:rPr>
      </w:pPr>
      <w:ins w:id="12" w:author="Jeff Jones" w:date="2019-08-16T10:40:00Z">
        <w:r w:rsidRPr="00D14A73">
          <w:rPr>
            <w:rFonts w:eastAsia="Times New Roman"/>
            <w:color w:val="auto"/>
            <w:sz w:val="24"/>
            <w:szCs w:val="24"/>
            <w:lang w:eastAsia="ja-JP"/>
            <w:rPrChange w:id="13" w:author="Jeff Jones" w:date="2019-08-16T10:41:00Z">
              <w:rPr>
                <w:rFonts w:ascii="Times New Roman" w:eastAsia="Times New Roman" w:hAnsi="Times New Roman" w:cs="Times New Roman"/>
                <w:color w:val="auto"/>
                <w:sz w:val="24"/>
                <w:szCs w:val="24"/>
                <w:lang w:eastAsia="ja-JP"/>
              </w:rPr>
            </w:rPrChange>
          </w:rPr>
          <w:t>U. S. Patent</w:t>
        </w:r>
        <w:r w:rsidRPr="00D14A73">
          <w:rPr>
            <w:rFonts w:eastAsia="Times New Roman"/>
            <w:color w:val="auto"/>
            <w:sz w:val="24"/>
            <w:szCs w:val="24"/>
            <w:lang w:eastAsia="ja-JP"/>
            <w:rPrChange w:id="14" w:author="Jeff Jones" w:date="2019-08-16T10:41:00Z">
              <w:rPr>
                <w:rFonts w:ascii="Times New Roman" w:eastAsia="Times New Roman" w:hAnsi="Times New Roman" w:cs="Times New Roman"/>
                <w:color w:val="auto"/>
                <w:sz w:val="24"/>
                <w:szCs w:val="24"/>
                <w:lang w:eastAsia="ja-JP"/>
              </w:rPr>
            </w:rPrChange>
          </w:rPr>
          <w:t xml:space="preserve"> </w:t>
        </w:r>
        <w:r w:rsidRPr="00D14A73">
          <w:rPr>
            <w:rFonts w:eastAsia="Times New Roman"/>
            <w:color w:val="auto"/>
            <w:sz w:val="24"/>
            <w:szCs w:val="24"/>
            <w:lang w:eastAsia="ja-JP"/>
            <w:rPrChange w:id="15" w:author="Jeff Jones" w:date="2019-08-16T10:41:00Z">
              <w:rPr>
                <w:rFonts w:ascii="Times New Roman" w:eastAsia="Times New Roman" w:hAnsi="Times New Roman" w:cs="Times New Roman"/>
                <w:color w:val="auto"/>
                <w:sz w:val="24"/>
                <w:szCs w:val="24"/>
                <w:lang w:eastAsia="ja-JP"/>
              </w:rPr>
            </w:rPrChange>
          </w:rPr>
          <w:t>10</w:t>
        </w:r>
      </w:ins>
      <w:ins w:id="16" w:author="Jeff Jones" w:date="2019-08-16T10:41:00Z">
        <w:r w:rsidRPr="00D14A73">
          <w:rPr>
            <w:rFonts w:eastAsia="Times New Roman"/>
            <w:color w:val="auto"/>
            <w:sz w:val="24"/>
            <w:szCs w:val="24"/>
            <w:lang w:eastAsia="ja-JP"/>
            <w:rPrChange w:id="17" w:author="Jeff Jones" w:date="2019-08-16T10:41:00Z">
              <w:rPr>
                <w:rFonts w:ascii="Times New Roman" w:eastAsia="Times New Roman" w:hAnsi="Times New Roman" w:cs="Times New Roman"/>
                <w:color w:val="auto"/>
                <w:sz w:val="24"/>
                <w:szCs w:val="24"/>
                <w:lang w:eastAsia="ja-JP"/>
              </w:rPr>
            </w:rPrChange>
          </w:rPr>
          <w:t>,</w:t>
        </w:r>
      </w:ins>
      <w:ins w:id="18" w:author="Jeff Jones" w:date="2019-08-16T10:40:00Z">
        <w:r w:rsidRPr="00D14A73">
          <w:rPr>
            <w:rFonts w:eastAsia="Times New Roman"/>
            <w:color w:val="auto"/>
            <w:sz w:val="24"/>
            <w:szCs w:val="24"/>
            <w:lang w:eastAsia="ja-JP"/>
            <w:rPrChange w:id="19" w:author="Jeff Jones" w:date="2019-08-16T10:41:00Z">
              <w:rPr>
                <w:rFonts w:ascii="Times New Roman" w:eastAsia="Times New Roman" w:hAnsi="Times New Roman" w:cs="Times New Roman"/>
                <w:color w:val="auto"/>
                <w:sz w:val="24"/>
                <w:szCs w:val="24"/>
                <w:lang w:eastAsia="ja-JP"/>
              </w:rPr>
            </w:rPrChange>
          </w:rPr>
          <w:t>346</w:t>
        </w:r>
        <w:r w:rsidRPr="00D14A73">
          <w:rPr>
            <w:rFonts w:eastAsia="Times New Roman"/>
            <w:color w:val="auto"/>
            <w:sz w:val="24"/>
            <w:szCs w:val="24"/>
            <w:lang w:eastAsia="ja-JP"/>
            <w:rPrChange w:id="20" w:author="Jeff Jones" w:date="2019-08-16T10:41:00Z">
              <w:rPr>
                <w:rFonts w:ascii="Times New Roman" w:eastAsia="Times New Roman" w:hAnsi="Times New Roman" w:cs="Times New Roman"/>
                <w:color w:val="auto"/>
                <w:sz w:val="24"/>
                <w:szCs w:val="24"/>
                <w:lang w:eastAsia="ja-JP"/>
              </w:rPr>
            </w:rPrChange>
          </w:rPr>
          <w:t>,</w:t>
        </w:r>
        <w:r w:rsidRPr="00D14A73">
          <w:rPr>
            <w:rFonts w:eastAsia="Times New Roman"/>
            <w:color w:val="auto"/>
            <w:sz w:val="24"/>
            <w:szCs w:val="24"/>
            <w:lang w:eastAsia="ja-JP"/>
            <w:rPrChange w:id="21" w:author="Jeff Jones" w:date="2019-08-16T10:41:00Z">
              <w:rPr>
                <w:rFonts w:ascii="Times New Roman" w:eastAsia="Times New Roman" w:hAnsi="Times New Roman" w:cs="Times New Roman"/>
                <w:color w:val="auto"/>
                <w:sz w:val="24"/>
                <w:szCs w:val="24"/>
                <w:lang w:eastAsia="ja-JP"/>
              </w:rPr>
            </w:rPrChange>
          </w:rPr>
          <w:t>804: "</w:t>
        </w:r>
      </w:ins>
      <w:ins w:id="22" w:author="Jeff Jones" w:date="2019-08-16T10:41:00Z">
        <w:r w:rsidRPr="00D14A73">
          <w:rPr>
            <w:rFonts w:eastAsia="Times New Roman"/>
            <w:color w:val="auto"/>
            <w:sz w:val="24"/>
            <w:szCs w:val="24"/>
            <w:lang w:eastAsia="ja-JP"/>
            <w:rPrChange w:id="23" w:author="Jeff Jones" w:date="2019-08-16T10:41:00Z">
              <w:rPr>
                <w:rFonts w:ascii="Times New Roman" w:eastAsia="Times New Roman" w:hAnsi="Times New Roman" w:cs="Times New Roman"/>
                <w:color w:val="auto"/>
                <w:sz w:val="24"/>
                <w:szCs w:val="24"/>
                <w:lang w:eastAsia="ja-JP"/>
              </w:rPr>
            </w:rPrChange>
          </w:rPr>
          <w:fldChar w:fldCharType="begin"/>
        </w:r>
        <w:r w:rsidRPr="00D14A73">
          <w:rPr>
            <w:rFonts w:eastAsia="Times New Roman"/>
            <w:color w:val="auto"/>
            <w:sz w:val="24"/>
            <w:szCs w:val="24"/>
            <w:lang w:eastAsia="ja-JP"/>
            <w:rPrChange w:id="24" w:author="Jeff Jones" w:date="2019-08-16T10:41:00Z">
              <w:rPr>
                <w:rFonts w:ascii="Times New Roman" w:eastAsia="Times New Roman" w:hAnsi="Times New Roman" w:cs="Times New Roman"/>
                <w:color w:val="auto"/>
                <w:sz w:val="24"/>
                <w:szCs w:val="24"/>
                <w:lang w:eastAsia="ja-JP"/>
              </w:rPr>
            </w:rPrChange>
          </w:rPr>
          <w:instrText xml:space="preserve"> HYPERLINK "https://patents.justia.com/patent/10346804" </w:instrText>
        </w:r>
        <w:r w:rsidRPr="00D14A73">
          <w:rPr>
            <w:rFonts w:eastAsia="Times New Roman"/>
            <w:color w:val="auto"/>
            <w:sz w:val="24"/>
            <w:szCs w:val="24"/>
            <w:lang w:eastAsia="ja-JP"/>
            <w:rPrChange w:id="25" w:author="Jeff Jones" w:date="2019-08-16T10:41:00Z">
              <w:rPr>
                <w:rFonts w:ascii="Times New Roman" w:eastAsia="Times New Roman" w:hAnsi="Times New Roman" w:cs="Times New Roman"/>
                <w:color w:val="auto"/>
                <w:sz w:val="24"/>
                <w:szCs w:val="24"/>
                <w:lang w:eastAsia="ja-JP"/>
              </w:rPr>
            </w:rPrChange>
          </w:rPr>
          <w:fldChar w:fldCharType="separate"/>
        </w:r>
        <w:r w:rsidRPr="00D14A73">
          <w:rPr>
            <w:rStyle w:val="Hyperlink"/>
            <w:rFonts w:eastAsia="Times New Roman"/>
            <w:sz w:val="24"/>
            <w:szCs w:val="24"/>
            <w:lang w:eastAsia="ja-JP"/>
            <w:rPrChange w:id="26" w:author="Jeff Jones" w:date="2019-08-16T10:41:00Z">
              <w:rPr>
                <w:rStyle w:val="Hyperlink"/>
                <w:rFonts w:ascii="Times New Roman" w:eastAsia="Times New Roman" w:hAnsi="Times New Roman" w:cs="Times New Roman"/>
                <w:b/>
                <w:bCs/>
                <w:sz w:val="24"/>
                <w:szCs w:val="24"/>
                <w:lang w:eastAsia="ja-JP"/>
              </w:rPr>
            </w:rPrChange>
          </w:rPr>
          <w:t>Determining job applicant fit score</w:t>
        </w:r>
        <w:r w:rsidRPr="00D14A73">
          <w:rPr>
            <w:rFonts w:eastAsia="Times New Roman"/>
            <w:color w:val="auto"/>
            <w:sz w:val="24"/>
            <w:szCs w:val="24"/>
            <w:lang w:eastAsia="ja-JP"/>
            <w:rPrChange w:id="27" w:author="Jeff Jones" w:date="2019-08-16T10:41:00Z">
              <w:rPr>
                <w:rFonts w:ascii="Times New Roman" w:eastAsia="Times New Roman" w:hAnsi="Times New Roman" w:cs="Times New Roman"/>
                <w:color w:val="auto"/>
                <w:sz w:val="24"/>
                <w:szCs w:val="24"/>
                <w:lang w:eastAsia="ja-JP"/>
              </w:rPr>
            </w:rPrChange>
          </w:rPr>
          <w:fldChar w:fldCharType="end"/>
        </w:r>
      </w:ins>
      <w:ins w:id="28" w:author="Jeff Jones" w:date="2019-08-16T10:40:00Z">
        <w:r w:rsidRPr="00D14A73">
          <w:rPr>
            <w:rFonts w:eastAsia="Times New Roman"/>
            <w:color w:val="auto"/>
            <w:sz w:val="24"/>
            <w:szCs w:val="24"/>
            <w:lang w:eastAsia="ja-JP"/>
            <w:rPrChange w:id="29" w:author="Jeff Jones" w:date="2019-08-16T10:41:00Z">
              <w:rPr>
                <w:rFonts w:ascii="Times New Roman" w:eastAsia="Times New Roman" w:hAnsi="Times New Roman" w:cs="Times New Roman"/>
                <w:color w:val="auto"/>
                <w:sz w:val="24"/>
                <w:szCs w:val="24"/>
                <w:lang w:eastAsia="ja-JP"/>
              </w:rPr>
            </w:rPrChange>
          </w:rPr>
          <w:t xml:space="preserve">", </w:t>
        </w:r>
      </w:ins>
      <w:ins w:id="30" w:author="Jeff Jones" w:date="2019-08-16T10:41:00Z">
        <w:r w:rsidRPr="00D14A73">
          <w:rPr>
            <w:rFonts w:eastAsia="Times New Roman"/>
            <w:color w:val="auto"/>
            <w:sz w:val="24"/>
            <w:szCs w:val="24"/>
            <w:lang w:eastAsia="ja-JP"/>
            <w:rPrChange w:id="31" w:author="Jeff Jones" w:date="2019-08-16T10:41:00Z">
              <w:rPr>
                <w:rFonts w:ascii="Times New Roman" w:eastAsia="Times New Roman" w:hAnsi="Times New Roman" w:cs="Times New Roman"/>
                <w:color w:val="auto"/>
                <w:sz w:val="24"/>
                <w:szCs w:val="24"/>
                <w:lang w:eastAsia="ja-JP"/>
              </w:rPr>
            </w:rPrChange>
          </w:rPr>
          <w:t>July 9</w:t>
        </w:r>
      </w:ins>
      <w:ins w:id="32" w:author="Jeff Jones" w:date="2019-08-16T10:40:00Z">
        <w:r w:rsidRPr="00D14A73">
          <w:rPr>
            <w:rFonts w:eastAsia="Times New Roman"/>
            <w:color w:val="auto"/>
            <w:sz w:val="24"/>
            <w:szCs w:val="24"/>
            <w:lang w:eastAsia="ja-JP"/>
            <w:rPrChange w:id="33" w:author="Jeff Jones" w:date="2019-08-16T10:41:00Z">
              <w:rPr>
                <w:rFonts w:ascii="Times New Roman" w:eastAsia="Times New Roman" w:hAnsi="Times New Roman" w:cs="Times New Roman"/>
                <w:color w:val="auto"/>
                <w:sz w:val="24"/>
                <w:szCs w:val="24"/>
                <w:lang w:eastAsia="ja-JP"/>
              </w:rPr>
            </w:rPrChange>
          </w:rPr>
          <w:t xml:space="preserve">, </w:t>
        </w:r>
      </w:ins>
      <w:ins w:id="34" w:author="Jeff Jones" w:date="2019-08-16T10:41:00Z">
        <w:r w:rsidRPr="00D14A73">
          <w:rPr>
            <w:rFonts w:eastAsia="Times New Roman"/>
            <w:color w:val="auto"/>
            <w:sz w:val="24"/>
            <w:szCs w:val="24"/>
            <w:lang w:eastAsia="ja-JP"/>
            <w:rPrChange w:id="35" w:author="Jeff Jones" w:date="2019-08-16T10:41:00Z">
              <w:rPr>
                <w:rFonts w:ascii="Times New Roman" w:eastAsia="Times New Roman" w:hAnsi="Times New Roman" w:cs="Times New Roman"/>
                <w:color w:val="auto"/>
                <w:sz w:val="24"/>
                <w:szCs w:val="24"/>
                <w:lang w:eastAsia="ja-JP"/>
              </w:rPr>
            </w:rPrChange>
          </w:rPr>
          <w:t>2019</w:t>
        </w:r>
      </w:ins>
      <w:ins w:id="36" w:author="Jeff Jones" w:date="2019-08-16T10:40:00Z">
        <w:r w:rsidRPr="00D14A73">
          <w:rPr>
            <w:rFonts w:eastAsia="Times New Roman"/>
            <w:color w:val="auto"/>
            <w:sz w:val="24"/>
            <w:szCs w:val="24"/>
            <w:lang w:eastAsia="ja-JP"/>
            <w:rPrChange w:id="37" w:author="Jeff Jones" w:date="2019-08-16T10:41:00Z">
              <w:rPr>
                <w:rFonts w:ascii="Times New Roman" w:eastAsia="Times New Roman" w:hAnsi="Times New Roman" w:cs="Times New Roman"/>
                <w:color w:val="auto"/>
                <w:sz w:val="24"/>
                <w:szCs w:val="24"/>
                <w:lang w:eastAsia="ja-JP"/>
              </w:rPr>
            </w:rPrChange>
          </w:rPr>
          <w:t>.</w:t>
        </w:r>
      </w:ins>
    </w:p>
    <w:p w14:paraId="3D9C26C1" w14:textId="77777777" w:rsidR="006D579E" w:rsidRPr="00D06ECF" w:rsidRDefault="006D579E" w:rsidP="00EF1AF0">
      <w:pPr>
        <w:spacing w:after="0" w:line="240" w:lineRule="auto"/>
        <w:rPr>
          <w:b/>
        </w:rPr>
      </w:pPr>
    </w:p>
    <w:p w14:paraId="481045CD" w14:textId="743547AF" w:rsidR="00500C4A" w:rsidRDefault="00500C4A" w:rsidP="00EF1AF0">
      <w:pPr>
        <w:spacing w:after="0" w:line="240" w:lineRule="auto"/>
        <w:rPr>
          <w:b/>
        </w:rPr>
      </w:pPr>
      <w:r>
        <w:rPr>
          <w:b/>
        </w:rPr>
        <w:t>Courses Taught:</w:t>
      </w:r>
    </w:p>
    <w:p w14:paraId="33529BBF" w14:textId="77777777" w:rsidR="00500C4A" w:rsidRDefault="00500C4A" w:rsidP="00EF1AF0">
      <w:pPr>
        <w:spacing w:after="0" w:line="240" w:lineRule="auto"/>
      </w:pPr>
      <w:r>
        <w:t>Introduction to Data Analysis/Statistics for Undergraduates</w:t>
      </w:r>
    </w:p>
    <w:p w14:paraId="032DB2CD" w14:textId="77777777" w:rsidR="00500C4A" w:rsidRPr="00FE1007" w:rsidRDefault="00500C4A" w:rsidP="00EF1AF0">
      <w:pPr>
        <w:spacing w:after="0" w:line="240" w:lineRule="auto"/>
      </w:pPr>
      <w:r>
        <w:t>Analysis of Psychological Data for Graduate Students</w:t>
      </w:r>
    </w:p>
    <w:p w14:paraId="269F593C" w14:textId="0DFE74E6" w:rsidR="003340FA" w:rsidRDefault="003340FA" w:rsidP="00EF1AF0">
      <w:pPr>
        <w:spacing w:after="0" w:line="240" w:lineRule="auto"/>
      </w:pPr>
      <w:r>
        <w:br w:type="page"/>
      </w:r>
      <w:bookmarkStart w:id="38" w:name="_GoBack"/>
      <w:bookmarkEnd w:id="38"/>
    </w:p>
    <w:p w14:paraId="57C268D2" w14:textId="38F837CD" w:rsidR="001B7057" w:rsidRDefault="003340FA" w:rsidP="003340FA">
      <w:pPr>
        <w:spacing w:after="0" w:line="240" w:lineRule="auto"/>
        <w:jc w:val="center"/>
      </w:pPr>
      <w:r>
        <w:lastRenderedPageBreak/>
        <w:t>Steven Nydick</w:t>
      </w:r>
    </w:p>
    <w:p w14:paraId="258186A5" w14:textId="7893B737" w:rsidR="003340FA" w:rsidRDefault="003340FA" w:rsidP="003340FA">
      <w:pPr>
        <w:spacing w:after="0" w:line="240" w:lineRule="auto"/>
        <w:jc w:val="center"/>
      </w:pPr>
      <w:r>
        <w:t>Email: Steven.Nydick@KornFerry.com</w:t>
      </w:r>
    </w:p>
    <w:p w14:paraId="04B41E98" w14:textId="3D6069CB" w:rsidR="003340FA" w:rsidRPr="00282722" w:rsidRDefault="003340FA" w:rsidP="003340FA">
      <w:pPr>
        <w:rPr>
          <w:b/>
        </w:rPr>
      </w:pPr>
      <w:r w:rsidRPr="00282722">
        <w:rPr>
          <w:b/>
        </w:rPr>
        <w:t>Education:</w:t>
      </w:r>
    </w:p>
    <w:p w14:paraId="5F6B95D8" w14:textId="7D18AA4C" w:rsidR="003340FA" w:rsidRDefault="003340FA" w:rsidP="003340FA">
      <w:pPr>
        <w:spacing w:after="0"/>
      </w:pPr>
      <w:r>
        <w:t>PhD, University of Minnesota, Psychometrics/Quantitative Psychology, 2013.</w:t>
      </w:r>
    </w:p>
    <w:p w14:paraId="72BEFEC3" w14:textId="1209F459" w:rsidR="003340FA" w:rsidRDefault="003340FA" w:rsidP="003340FA">
      <w:pPr>
        <w:spacing w:after="0"/>
      </w:pPr>
      <w:r>
        <w:t>Advisor: Niels Waller</w:t>
      </w:r>
    </w:p>
    <w:p w14:paraId="22EFC869" w14:textId="63E821F5" w:rsidR="003340FA" w:rsidRDefault="003340FA" w:rsidP="003340FA">
      <w:pPr>
        <w:spacing w:after="0"/>
      </w:pPr>
    </w:p>
    <w:p w14:paraId="5B6BAE96" w14:textId="172AE80A" w:rsidR="003340FA" w:rsidRDefault="003340FA" w:rsidP="003340FA">
      <w:pPr>
        <w:spacing w:after="0"/>
      </w:pPr>
      <w:r>
        <w:t>MA, University of Minnesota, Psychometrics/Quantitative Psychology, 2012.</w:t>
      </w:r>
    </w:p>
    <w:p w14:paraId="62AE60F2" w14:textId="1B6D2113" w:rsidR="003340FA" w:rsidRDefault="003340FA" w:rsidP="003340FA">
      <w:pPr>
        <w:spacing w:after="0"/>
      </w:pPr>
      <w:r>
        <w:t>Advisor: Niels Waller</w:t>
      </w:r>
    </w:p>
    <w:p w14:paraId="449A906C" w14:textId="78A353C0" w:rsidR="003340FA" w:rsidRDefault="003340FA" w:rsidP="003340FA">
      <w:pPr>
        <w:spacing w:after="0"/>
      </w:pPr>
    </w:p>
    <w:p w14:paraId="2CD0E8C2" w14:textId="0D563654" w:rsidR="003340FA" w:rsidRDefault="003340FA" w:rsidP="003340FA">
      <w:pPr>
        <w:spacing w:after="0"/>
      </w:pPr>
      <w:r>
        <w:t>MS, University of Minnesota, Statistics, 2011.</w:t>
      </w:r>
    </w:p>
    <w:p w14:paraId="3F6EE392" w14:textId="2EC6620A" w:rsidR="003340FA" w:rsidRDefault="003340FA" w:rsidP="003340FA">
      <w:pPr>
        <w:spacing w:after="0"/>
      </w:pPr>
      <w:r>
        <w:t>Advisor: Sanford Weisberg</w:t>
      </w:r>
    </w:p>
    <w:p w14:paraId="0BABED2E" w14:textId="5DB6C57E" w:rsidR="003340FA" w:rsidRDefault="003340FA" w:rsidP="003340FA">
      <w:pPr>
        <w:spacing w:after="0"/>
      </w:pPr>
    </w:p>
    <w:p w14:paraId="47C34D10" w14:textId="469830B9" w:rsidR="003340FA" w:rsidRDefault="00282722" w:rsidP="003340FA">
      <w:pPr>
        <w:spacing w:after="0"/>
      </w:pPr>
      <w:r>
        <w:t>BS, Syracuse University, Mathematics and Psychology, 2006.</w:t>
      </w:r>
    </w:p>
    <w:p w14:paraId="5792048B" w14:textId="17C53273" w:rsidR="00282722" w:rsidRDefault="00282722" w:rsidP="003340FA">
      <w:pPr>
        <w:spacing w:after="0"/>
      </w:pPr>
    </w:p>
    <w:p w14:paraId="7CC6A127" w14:textId="1DAAFDEA" w:rsidR="00282722" w:rsidRPr="00282722" w:rsidRDefault="00282722" w:rsidP="00282722">
      <w:pPr>
        <w:rPr>
          <w:b/>
        </w:rPr>
      </w:pPr>
      <w:r w:rsidRPr="00282722">
        <w:rPr>
          <w:b/>
        </w:rPr>
        <w:t xml:space="preserve">Professional Experience: </w:t>
      </w:r>
    </w:p>
    <w:p w14:paraId="032D131D" w14:textId="2D86473D" w:rsidR="00282722" w:rsidRDefault="00282722" w:rsidP="003340FA">
      <w:pPr>
        <w:spacing w:after="0"/>
      </w:pPr>
      <w:r>
        <w:t>Data Scientist Developer, Korn Ferry, 2018 – Present.</w:t>
      </w:r>
    </w:p>
    <w:p w14:paraId="1367AC88" w14:textId="61300E16" w:rsidR="00282722" w:rsidRDefault="00282722" w:rsidP="003340FA">
      <w:pPr>
        <w:spacing w:after="0"/>
      </w:pPr>
      <w:r>
        <w:t>Senior Psychometrician, Pearson VUE, 2016 – 2018.</w:t>
      </w:r>
    </w:p>
    <w:p w14:paraId="0B993A7C" w14:textId="3F16B26E" w:rsidR="00282722" w:rsidRDefault="00282722" w:rsidP="003340FA">
      <w:pPr>
        <w:spacing w:after="0"/>
      </w:pPr>
      <w:r>
        <w:t>Psychometrician, Pearson VUE, 2013 – 2016.</w:t>
      </w:r>
    </w:p>
    <w:p w14:paraId="64C7F54F" w14:textId="11FCB3A8" w:rsidR="00282722" w:rsidRDefault="00282722" w:rsidP="003340FA">
      <w:pPr>
        <w:spacing w:after="0"/>
      </w:pPr>
      <w:r>
        <w:t>Research Assistant, University of Minnesota, 2013 – Present.</w:t>
      </w:r>
    </w:p>
    <w:p w14:paraId="01AAD6BD" w14:textId="61B82C20" w:rsidR="00282722" w:rsidRDefault="00282722" w:rsidP="003340FA">
      <w:pPr>
        <w:spacing w:after="0"/>
      </w:pPr>
      <w:r>
        <w:t>Intern in Psychometrics, ARRT, 2012 – 2013.</w:t>
      </w:r>
    </w:p>
    <w:p w14:paraId="7181A0F9" w14:textId="471495D6" w:rsidR="00282722" w:rsidRDefault="00282722" w:rsidP="003340FA">
      <w:pPr>
        <w:spacing w:after="0"/>
      </w:pPr>
      <w:r>
        <w:t>Intern in Psychometrics, ACT, 2011.</w:t>
      </w:r>
    </w:p>
    <w:p w14:paraId="7BC51EEF" w14:textId="3C5CF89E" w:rsidR="00282722" w:rsidRDefault="00282722" w:rsidP="003340FA">
      <w:pPr>
        <w:spacing w:after="0"/>
      </w:pPr>
      <w:r>
        <w:t>Graduate Instructor/Section Leader, University of Minnesota, 2007 – 2013.</w:t>
      </w:r>
    </w:p>
    <w:p w14:paraId="55BA94F9" w14:textId="71F1EA8C" w:rsidR="00282722" w:rsidRDefault="00282722" w:rsidP="003340FA">
      <w:pPr>
        <w:spacing w:after="0"/>
      </w:pPr>
    </w:p>
    <w:p w14:paraId="68BFF1BF" w14:textId="5812E003" w:rsidR="00282722" w:rsidRPr="00282722" w:rsidRDefault="00282722" w:rsidP="003340FA">
      <w:pPr>
        <w:spacing w:after="0"/>
        <w:rPr>
          <w:b/>
        </w:rPr>
      </w:pPr>
      <w:r w:rsidRPr="00282722">
        <w:rPr>
          <w:b/>
        </w:rPr>
        <w:t>Awards:</w:t>
      </w:r>
    </w:p>
    <w:p w14:paraId="6728C9B4" w14:textId="22CEDD7A" w:rsidR="00282722" w:rsidRDefault="00282722" w:rsidP="003340FA">
      <w:pPr>
        <w:spacing w:after="0"/>
      </w:pPr>
    </w:p>
    <w:p w14:paraId="7513580D" w14:textId="7AB23F83" w:rsidR="00282722" w:rsidRDefault="00282722" w:rsidP="003340FA">
      <w:pPr>
        <w:spacing w:after="0"/>
      </w:pPr>
      <w:r>
        <w:t>Doctoral Dissertation Fellowship, 2013</w:t>
      </w:r>
    </w:p>
    <w:p w14:paraId="233B6D7E" w14:textId="2D3C93AD" w:rsidR="00282722" w:rsidRDefault="00282722" w:rsidP="003340FA">
      <w:pPr>
        <w:spacing w:after="0"/>
      </w:pPr>
      <w:r>
        <w:t>Graduate Research Partnership Program, 2010</w:t>
      </w:r>
    </w:p>
    <w:p w14:paraId="07FA121E" w14:textId="710364F5" w:rsidR="00282722" w:rsidRDefault="00282722" w:rsidP="003340FA">
      <w:pPr>
        <w:spacing w:after="0"/>
      </w:pPr>
      <w:r>
        <w:t>Archimedes Prize in Mathematics, 2006</w:t>
      </w:r>
    </w:p>
    <w:p w14:paraId="2A44FAA6" w14:textId="33507EA8" w:rsidR="00282722" w:rsidRDefault="00282722" w:rsidP="003340FA">
      <w:pPr>
        <w:spacing w:after="0"/>
      </w:pPr>
    </w:p>
    <w:p w14:paraId="3217D065" w14:textId="5DDC4BFB" w:rsidR="00282722" w:rsidRDefault="00686156" w:rsidP="003340FA">
      <w:pPr>
        <w:spacing w:after="0"/>
      </w:pPr>
      <w:r>
        <w:rPr>
          <w:b/>
        </w:rPr>
        <w:t>Manuscripts Published and In Press</w:t>
      </w:r>
      <w:r w:rsidR="00282722">
        <w:rPr>
          <w:b/>
        </w:rPr>
        <w:t>:</w:t>
      </w:r>
    </w:p>
    <w:p w14:paraId="2D2BE6E0" w14:textId="0844EF8D" w:rsidR="00282722" w:rsidRDefault="00282722" w:rsidP="003340FA">
      <w:pPr>
        <w:spacing w:after="0"/>
      </w:pPr>
    </w:p>
    <w:p w14:paraId="7E4F5F53" w14:textId="77777777" w:rsidR="00282722" w:rsidRDefault="00282722" w:rsidP="003340FA">
      <w:pPr>
        <w:spacing w:after="0"/>
      </w:pPr>
      <w:r>
        <w:t>Wang, C. &amp; Nydick, S. W. (2015). Comparing two algorithms for calibrating the restricted non-</w:t>
      </w:r>
    </w:p>
    <w:p w14:paraId="57A6B556" w14:textId="323D8CCD" w:rsidR="00282722" w:rsidRDefault="00282722" w:rsidP="00282722">
      <w:pPr>
        <w:spacing w:after="0"/>
        <w:ind w:firstLine="720"/>
      </w:pPr>
      <w:r>
        <w:t xml:space="preserve">compensatory multidimensional IRT model. </w:t>
      </w:r>
      <w:r>
        <w:rPr>
          <w:i/>
        </w:rPr>
        <w:t>Applied Psychological Measurement</w:t>
      </w:r>
      <w:r>
        <w:t xml:space="preserve">, </w:t>
      </w:r>
      <w:r>
        <w:rPr>
          <w:i/>
        </w:rPr>
        <w:t>39</w:t>
      </w:r>
      <w:r>
        <w:t>, 119-134.</w:t>
      </w:r>
    </w:p>
    <w:p w14:paraId="4866FE7B" w14:textId="4608DE99" w:rsidR="00282722" w:rsidRDefault="00282722" w:rsidP="003340FA">
      <w:pPr>
        <w:spacing w:after="0"/>
      </w:pPr>
    </w:p>
    <w:p w14:paraId="4311132F" w14:textId="77777777" w:rsidR="00282722" w:rsidRDefault="00282722" w:rsidP="003340FA">
      <w:pPr>
        <w:spacing w:after="0"/>
        <w:rPr>
          <w:i/>
        </w:rPr>
      </w:pPr>
      <w:r>
        <w:t xml:space="preserve">Nydick, S. W. (2014). The sequential probability ratio test and binary item response models. </w:t>
      </w:r>
      <w:r>
        <w:rPr>
          <w:i/>
        </w:rPr>
        <w:t xml:space="preserve">Journal of </w:t>
      </w:r>
    </w:p>
    <w:p w14:paraId="5D507FB4" w14:textId="6F58F738" w:rsidR="00282722" w:rsidRDefault="00282722" w:rsidP="00282722">
      <w:pPr>
        <w:spacing w:after="0"/>
        <w:ind w:firstLine="720"/>
      </w:pPr>
      <w:r>
        <w:rPr>
          <w:i/>
        </w:rPr>
        <w:t>Educational and Behavioral Statistics</w:t>
      </w:r>
      <w:r>
        <w:t xml:space="preserve">, </w:t>
      </w:r>
      <w:r>
        <w:rPr>
          <w:i/>
        </w:rPr>
        <w:t>39</w:t>
      </w:r>
      <w:r>
        <w:t>, 203-230.</w:t>
      </w:r>
    </w:p>
    <w:p w14:paraId="4A2B0483" w14:textId="0119C506" w:rsidR="00282722" w:rsidRDefault="00282722" w:rsidP="003340FA">
      <w:pPr>
        <w:spacing w:after="0"/>
      </w:pPr>
    </w:p>
    <w:p w14:paraId="333BFFF7" w14:textId="77777777" w:rsidR="00282722" w:rsidRDefault="00282722" w:rsidP="003340FA">
      <w:pPr>
        <w:spacing w:after="0"/>
        <w:rPr>
          <w:b/>
        </w:rPr>
      </w:pPr>
    </w:p>
    <w:p w14:paraId="27416BAC" w14:textId="77777777" w:rsidR="00282722" w:rsidRDefault="00282722" w:rsidP="003340FA">
      <w:pPr>
        <w:spacing w:after="0"/>
        <w:rPr>
          <w:b/>
        </w:rPr>
      </w:pPr>
    </w:p>
    <w:p w14:paraId="54A82D94" w14:textId="1FD7721C" w:rsidR="00282722" w:rsidRPr="00282722" w:rsidRDefault="00282722" w:rsidP="003340FA">
      <w:pPr>
        <w:spacing w:after="0"/>
        <w:rPr>
          <w:b/>
        </w:rPr>
      </w:pPr>
      <w:r w:rsidRPr="00282722">
        <w:rPr>
          <w:b/>
        </w:rPr>
        <w:lastRenderedPageBreak/>
        <w:t>Software:</w:t>
      </w:r>
    </w:p>
    <w:p w14:paraId="613764BF" w14:textId="2520CE0D" w:rsidR="00282722" w:rsidRDefault="00282722" w:rsidP="003340FA">
      <w:pPr>
        <w:spacing w:after="0"/>
      </w:pPr>
    </w:p>
    <w:p w14:paraId="4FF17C74" w14:textId="77777777" w:rsidR="00F635FE" w:rsidRDefault="00F635FE" w:rsidP="00F635FE">
      <w:pPr>
        <w:widowControl w:val="0"/>
        <w:autoSpaceDE w:val="0"/>
        <w:autoSpaceDN w:val="0"/>
        <w:adjustRightInd w:val="0"/>
        <w:spacing w:line="240" w:lineRule="auto"/>
      </w:pPr>
      <w:r>
        <w:t xml:space="preserve">Wiseman, B., Nydick, S. W., &amp; Jones, J. A. (2018). </w:t>
      </w:r>
      <w:proofErr w:type="spellStart"/>
      <w:r>
        <w:t>roperators</w:t>
      </w:r>
      <w:proofErr w:type="spellEnd"/>
      <w:r>
        <w:t xml:space="preserve">: Additional operators to </w:t>
      </w:r>
    </w:p>
    <w:p w14:paraId="7E404042" w14:textId="77777777" w:rsidR="00F635FE" w:rsidRDefault="00F635FE" w:rsidP="00F635FE">
      <w:pPr>
        <w:widowControl w:val="0"/>
        <w:autoSpaceDE w:val="0"/>
        <w:autoSpaceDN w:val="0"/>
        <w:adjustRightInd w:val="0"/>
        <w:spacing w:line="240" w:lineRule="auto"/>
        <w:ind w:firstLine="720"/>
      </w:pPr>
      <w:r>
        <w:t xml:space="preserve">help you write cleaner R code. R package version 1.0.1. </w:t>
      </w:r>
    </w:p>
    <w:p w14:paraId="2529CEDB" w14:textId="5834E980" w:rsidR="00F635FE" w:rsidRDefault="00EC2BCC" w:rsidP="00F635FE">
      <w:pPr>
        <w:widowControl w:val="0"/>
        <w:autoSpaceDE w:val="0"/>
        <w:autoSpaceDN w:val="0"/>
        <w:adjustRightInd w:val="0"/>
        <w:spacing w:line="240" w:lineRule="auto"/>
        <w:ind w:firstLine="720"/>
      </w:pPr>
      <w:hyperlink r:id="rId24" w:history="1">
        <w:r w:rsidR="00F635FE" w:rsidRPr="003D48F2">
          <w:rPr>
            <w:rStyle w:val="Hyperlink"/>
          </w:rPr>
          <w:t>https://CRAN.R-project.org/package=roperators</w:t>
        </w:r>
      </w:hyperlink>
      <w:r w:rsidR="00F635FE">
        <w:t xml:space="preserve"> </w:t>
      </w:r>
    </w:p>
    <w:p w14:paraId="1AA5E704" w14:textId="39CA68F8" w:rsidR="00282722" w:rsidRDefault="00282722" w:rsidP="003340FA">
      <w:pPr>
        <w:spacing w:after="0"/>
      </w:pPr>
      <w:r>
        <w:t xml:space="preserve">Nydick, S. W. (2014). </w:t>
      </w:r>
      <w:proofErr w:type="spellStart"/>
      <w:r>
        <w:t>catIrt</w:t>
      </w:r>
      <w:proofErr w:type="spellEnd"/>
      <w:r>
        <w:t xml:space="preserve">: An R package for simulating computerized adaptive tests. R package version </w:t>
      </w:r>
    </w:p>
    <w:p w14:paraId="768D9A51" w14:textId="647CD63C" w:rsidR="00282722" w:rsidRDefault="00282722" w:rsidP="00282722">
      <w:pPr>
        <w:spacing w:after="0"/>
        <w:ind w:firstLine="720"/>
      </w:pPr>
      <w:r>
        <w:t>0.5-0).</w:t>
      </w:r>
    </w:p>
    <w:p w14:paraId="5345F4B4" w14:textId="6339C1BD" w:rsidR="00282722" w:rsidRDefault="00282722" w:rsidP="00282722">
      <w:pPr>
        <w:spacing w:after="0"/>
      </w:pPr>
    </w:p>
    <w:p w14:paraId="748BB7F8" w14:textId="72178303" w:rsidR="00282722" w:rsidRDefault="00282722" w:rsidP="00282722">
      <w:pPr>
        <w:spacing w:after="0"/>
        <w:rPr>
          <w:b/>
        </w:rPr>
      </w:pPr>
      <w:r>
        <w:rPr>
          <w:b/>
        </w:rPr>
        <w:t>Presentations and Workshops</w:t>
      </w:r>
      <w:r w:rsidR="00686156">
        <w:rPr>
          <w:b/>
        </w:rPr>
        <w:t>:</w:t>
      </w:r>
    </w:p>
    <w:p w14:paraId="0B09F038" w14:textId="17515E00" w:rsidR="00C6262F" w:rsidRDefault="00C6262F" w:rsidP="00C6262F">
      <w:pPr>
        <w:spacing w:after="0"/>
        <w:rPr>
          <w:b/>
        </w:rPr>
      </w:pPr>
    </w:p>
    <w:p w14:paraId="57C46A64" w14:textId="77777777" w:rsidR="00C6262F" w:rsidRDefault="00C6262F" w:rsidP="00C6262F">
      <w:pPr>
        <w:spacing w:after="0"/>
      </w:pPr>
      <w:r>
        <w:t xml:space="preserve">Jones, J. A., Nydick, S. W., &amp; Wiseman, B. (2019, April). </w:t>
      </w:r>
      <w:r w:rsidRPr="00C6262F">
        <w:t>Web scraping with R.</w:t>
      </w:r>
      <w:r>
        <w:t xml:space="preserve"> Master Tutorial at the </w:t>
      </w:r>
    </w:p>
    <w:p w14:paraId="25326EB9" w14:textId="6D66CCB2" w:rsidR="00C6262F" w:rsidRDefault="00C6262F" w:rsidP="00C6262F">
      <w:pPr>
        <w:spacing w:after="0"/>
        <w:ind w:left="720"/>
      </w:pPr>
      <w:r>
        <w:t>annual meeting of the Society of the Industrial and Organizational Psychology, National Harbor, MD.</w:t>
      </w:r>
    </w:p>
    <w:p w14:paraId="1BC7B9E2" w14:textId="77777777" w:rsidR="00C6262F" w:rsidRDefault="00C6262F" w:rsidP="00C6262F">
      <w:pPr>
        <w:spacing w:after="0"/>
        <w:ind w:left="720"/>
      </w:pPr>
    </w:p>
    <w:p w14:paraId="1ACE745E" w14:textId="77777777" w:rsidR="00C6262F" w:rsidRDefault="00C6262F" w:rsidP="00C6262F">
      <w:pPr>
        <w:spacing w:after="0"/>
      </w:pPr>
      <w:r>
        <w:t xml:space="preserve">Jones, J. A., Nydick, S. W., &amp; Wiseman, B. (2019, April). </w:t>
      </w:r>
      <w:r w:rsidRPr="00C6262F">
        <w:t xml:space="preserve">Effective data wrangling and visualization with R. </w:t>
      </w:r>
    </w:p>
    <w:p w14:paraId="7D5306B9" w14:textId="77777777" w:rsidR="00C6262F" w:rsidRPr="00C6262F" w:rsidRDefault="00C6262F" w:rsidP="00C6262F">
      <w:pPr>
        <w:spacing w:after="0"/>
        <w:ind w:left="720"/>
      </w:pPr>
      <w:r>
        <w:t>Master Tutorial at the annual meeting of the Society of Industrial and Organizational Psychology, National Harbor, MD.</w:t>
      </w:r>
    </w:p>
    <w:p w14:paraId="2C59DA04" w14:textId="0E0DA718" w:rsidR="00282722" w:rsidRDefault="00282722" w:rsidP="00282722">
      <w:pPr>
        <w:spacing w:after="0"/>
      </w:pPr>
    </w:p>
    <w:p w14:paraId="1CFFC811" w14:textId="77777777" w:rsidR="00282722" w:rsidRDefault="00282722" w:rsidP="00282722">
      <w:pPr>
        <w:spacing w:after="0"/>
      </w:pPr>
      <w:r>
        <w:t xml:space="preserve">Nydick, S. W. (2016, April). The expected likelihood in computerized classification testing. Paper </w:t>
      </w:r>
    </w:p>
    <w:p w14:paraId="3CCFFCD1" w14:textId="1BAB0540" w:rsidR="00282722" w:rsidRDefault="00282722" w:rsidP="00282722">
      <w:pPr>
        <w:spacing w:after="0"/>
        <w:ind w:left="720"/>
      </w:pPr>
      <w:r>
        <w:t>presented at the annual meeting of the National Council on Measurement in Education,</w:t>
      </w:r>
      <w:r>
        <w:tab/>
        <w:t xml:space="preserve"> Washington, DC.</w:t>
      </w:r>
    </w:p>
    <w:p w14:paraId="3A7569C6" w14:textId="4567B615" w:rsidR="00282722" w:rsidRDefault="00282722" w:rsidP="00282722">
      <w:pPr>
        <w:spacing w:after="0"/>
      </w:pPr>
    </w:p>
    <w:p w14:paraId="74FE951C" w14:textId="77777777" w:rsidR="00282722" w:rsidRDefault="00282722" w:rsidP="00282722">
      <w:pPr>
        <w:spacing w:after="0"/>
      </w:pPr>
      <w:r>
        <w:t xml:space="preserve">Nydick, S. W. (2014, April). Multidimensional mastery testing with CAT. Paper presented at the annual </w:t>
      </w:r>
    </w:p>
    <w:p w14:paraId="36C125B6" w14:textId="1A48C6C8" w:rsidR="00282722" w:rsidRDefault="00282722" w:rsidP="00282722">
      <w:pPr>
        <w:spacing w:after="0"/>
        <w:ind w:firstLine="720"/>
      </w:pPr>
      <w:r>
        <w:t>meeting of the National Council on Measurement in Education, Philadelphia, PA.</w:t>
      </w:r>
    </w:p>
    <w:p w14:paraId="1C8A0478" w14:textId="75DA40D0" w:rsidR="00282722" w:rsidRDefault="00282722" w:rsidP="00282722">
      <w:pPr>
        <w:spacing w:after="0"/>
      </w:pPr>
    </w:p>
    <w:p w14:paraId="53B678E5" w14:textId="77777777" w:rsidR="00282722" w:rsidRDefault="00282722" w:rsidP="00282722">
      <w:pPr>
        <w:spacing w:after="0"/>
      </w:pPr>
      <w:r>
        <w:t xml:space="preserve">Nydick, S. W., Wang, C., &amp; </w:t>
      </w:r>
      <w:proofErr w:type="spellStart"/>
      <w:r>
        <w:t>Xiong</w:t>
      </w:r>
      <w:proofErr w:type="spellEnd"/>
      <w:r>
        <w:t xml:space="preserve">, X. (2014, April). Measuring multidimensional growth—a higher-order </w:t>
      </w:r>
    </w:p>
    <w:p w14:paraId="50F567DE" w14:textId="65AB44B0" w:rsidR="00282722" w:rsidRDefault="00282722" w:rsidP="00282722">
      <w:pPr>
        <w:spacing w:after="0"/>
        <w:ind w:left="720"/>
      </w:pPr>
      <w:r>
        <w:t>IRT perspective. Paper presented at the annual meeting of the American Educational Research Association, Philadelphia, PA.</w:t>
      </w:r>
    </w:p>
    <w:p w14:paraId="4BA1DEC6" w14:textId="4E55165E" w:rsidR="00282722" w:rsidRDefault="00282722" w:rsidP="00282722">
      <w:pPr>
        <w:spacing w:after="0"/>
      </w:pPr>
    </w:p>
    <w:p w14:paraId="21058E24" w14:textId="77777777" w:rsidR="00282722" w:rsidRDefault="00282722" w:rsidP="00282722">
      <w:pPr>
        <w:spacing w:after="0"/>
      </w:pPr>
      <w:r>
        <w:t xml:space="preserve">Nydick, S. W., Nozawa, Y., &amp; Zhu, R. (2012, April). Accuracy and efficiency in classifying examinees using </w:t>
      </w:r>
    </w:p>
    <w:p w14:paraId="3147F1A9" w14:textId="00F062A9" w:rsidR="00282722" w:rsidRDefault="00282722" w:rsidP="00282722">
      <w:pPr>
        <w:spacing w:after="0"/>
        <w:ind w:left="720"/>
      </w:pPr>
      <w:r>
        <w:t xml:space="preserve">computerized adaptive tests: An application to a </w:t>
      </w:r>
      <w:proofErr w:type="gramStart"/>
      <w:r>
        <w:t>large scale</w:t>
      </w:r>
      <w:proofErr w:type="gramEnd"/>
      <w:r>
        <w:t xml:space="preserve"> test. Paper presented at the Annual Meeting of the National Council on Measurement in Education, Vancouver, BC.</w:t>
      </w:r>
    </w:p>
    <w:p w14:paraId="1D20E67F" w14:textId="12375F32" w:rsidR="00282722" w:rsidRDefault="00282722" w:rsidP="00282722">
      <w:pPr>
        <w:spacing w:after="0"/>
      </w:pPr>
    </w:p>
    <w:p w14:paraId="40E99B55" w14:textId="77777777" w:rsidR="00282722" w:rsidRDefault="00282722" w:rsidP="00282722">
      <w:pPr>
        <w:spacing w:after="0"/>
      </w:pPr>
      <w:r>
        <w:t xml:space="preserve">Nydick, S. W., &amp; Weiss, D. J. (2010, June). Accepting the null: No change in change CAT. Paper presented </w:t>
      </w:r>
    </w:p>
    <w:p w14:paraId="714BB875" w14:textId="0BD9E317" w:rsidR="00282722" w:rsidRDefault="00282722" w:rsidP="00282722">
      <w:pPr>
        <w:spacing w:after="0"/>
        <w:ind w:firstLine="720"/>
      </w:pPr>
      <w:r>
        <w:t>at the IACAT conference on CAT, Arnhem, NL.</w:t>
      </w:r>
    </w:p>
    <w:p w14:paraId="69A0FFF7" w14:textId="60889AF1" w:rsidR="00282722" w:rsidRDefault="00282722" w:rsidP="00282722">
      <w:pPr>
        <w:spacing w:after="0"/>
      </w:pPr>
    </w:p>
    <w:p w14:paraId="75D51D81" w14:textId="77777777" w:rsidR="00282722" w:rsidRDefault="00282722" w:rsidP="00282722">
      <w:pPr>
        <w:spacing w:after="0"/>
      </w:pPr>
      <w:r>
        <w:t xml:space="preserve">Nydick, S. W., &amp; Weiss, D. J. (2009). A hybrid simulation procedure, evaluated for the development of </w:t>
      </w:r>
    </w:p>
    <w:p w14:paraId="73AD052F" w14:textId="6E768DBF" w:rsidR="00282722" w:rsidRDefault="00282722" w:rsidP="00282722">
      <w:pPr>
        <w:spacing w:after="0"/>
        <w:ind w:left="720"/>
        <w:rPr>
          <w:i/>
        </w:rPr>
      </w:pPr>
      <w:r>
        <w:lastRenderedPageBreak/>
        <w:t xml:space="preserve">CATs. In D. J. Weiss (Ed.) </w:t>
      </w:r>
      <w:r>
        <w:rPr>
          <w:i/>
        </w:rPr>
        <w:t>Proceedings of the 2009 GMAC Conference on Computerized Adaptive Testing.</w:t>
      </w:r>
    </w:p>
    <w:p w14:paraId="4FA74589" w14:textId="7012C3C5" w:rsidR="00686156" w:rsidRDefault="00686156" w:rsidP="00686156">
      <w:pPr>
        <w:spacing w:after="0"/>
        <w:rPr>
          <w:i/>
        </w:rPr>
      </w:pPr>
    </w:p>
    <w:p w14:paraId="1AED4C96" w14:textId="480ECB90" w:rsidR="00686156" w:rsidRPr="00686156" w:rsidRDefault="00686156" w:rsidP="00686156">
      <w:pPr>
        <w:spacing w:after="0"/>
        <w:rPr>
          <w:b/>
        </w:rPr>
      </w:pPr>
      <w:r>
        <w:rPr>
          <w:b/>
        </w:rPr>
        <w:t>Unpublished Manuscripts:</w:t>
      </w:r>
    </w:p>
    <w:p w14:paraId="6A3D9D8B" w14:textId="49689A5E" w:rsidR="00686156" w:rsidRDefault="00686156" w:rsidP="00686156">
      <w:pPr>
        <w:spacing w:after="0"/>
      </w:pPr>
    </w:p>
    <w:p w14:paraId="4CF6F29F" w14:textId="58FA2A26" w:rsidR="00686156" w:rsidRDefault="00686156" w:rsidP="00686156">
      <w:pPr>
        <w:spacing w:after="0"/>
      </w:pPr>
      <w:r>
        <w:t xml:space="preserve">Nydick, S. W. (2013). </w:t>
      </w:r>
      <w:r>
        <w:rPr>
          <w:i/>
        </w:rPr>
        <w:t xml:space="preserve">Intro to R for Psychologists. </w:t>
      </w:r>
      <w:r>
        <w:t>Minneapolis, MN: Author.</w:t>
      </w:r>
    </w:p>
    <w:p w14:paraId="102FC7F4" w14:textId="14168E72" w:rsidR="00985D48" w:rsidRDefault="00985D48" w:rsidP="00686156">
      <w:pPr>
        <w:spacing w:after="0"/>
      </w:pPr>
    </w:p>
    <w:p w14:paraId="7E7100D6" w14:textId="77777777" w:rsidR="00D51070" w:rsidRDefault="00D51070" w:rsidP="00686156">
      <w:pPr>
        <w:spacing w:after="0"/>
        <w:rPr>
          <w:b/>
        </w:rPr>
      </w:pPr>
    </w:p>
    <w:p w14:paraId="5D2B958A" w14:textId="77777777" w:rsidR="00D51070" w:rsidRDefault="00D51070" w:rsidP="00686156">
      <w:pPr>
        <w:spacing w:after="0"/>
        <w:rPr>
          <w:b/>
        </w:rPr>
      </w:pPr>
    </w:p>
    <w:p w14:paraId="406364BC" w14:textId="503A0701" w:rsidR="00985D48" w:rsidRDefault="00985D48" w:rsidP="00686156">
      <w:pPr>
        <w:spacing w:after="0"/>
        <w:rPr>
          <w:b/>
        </w:rPr>
      </w:pPr>
      <w:r w:rsidRPr="00985D48">
        <w:rPr>
          <w:b/>
        </w:rPr>
        <w:t>Courses Taught:</w:t>
      </w:r>
    </w:p>
    <w:p w14:paraId="0C2DB9E2" w14:textId="5140C261" w:rsidR="00985D48" w:rsidRDefault="00985D48" w:rsidP="00686156">
      <w:pPr>
        <w:spacing w:after="0"/>
        <w:rPr>
          <w:b/>
        </w:rPr>
      </w:pPr>
    </w:p>
    <w:p w14:paraId="3C6DF4AE" w14:textId="35D40497" w:rsidR="00985D48" w:rsidRDefault="00985D48" w:rsidP="00686156">
      <w:pPr>
        <w:spacing w:after="0"/>
      </w:pPr>
      <w:r>
        <w:t>Introduction to Data Analysis/Statistics for Undergraduates</w:t>
      </w:r>
    </w:p>
    <w:p w14:paraId="3A7E846D" w14:textId="3E033D64" w:rsidR="00985D48" w:rsidRDefault="00985D48" w:rsidP="00686156">
      <w:pPr>
        <w:spacing w:after="0"/>
      </w:pPr>
      <w:r>
        <w:t>Honors Introduction to Data Analysis/Statistics for Undergraduates</w:t>
      </w:r>
    </w:p>
    <w:p w14:paraId="1D56E997" w14:textId="34C13A52" w:rsidR="00985D48" w:rsidRDefault="00985D48" w:rsidP="00686156">
      <w:pPr>
        <w:spacing w:after="0"/>
      </w:pPr>
      <w:r>
        <w:t>Analysis of Psychological Data for Graduate Students</w:t>
      </w:r>
    </w:p>
    <w:p w14:paraId="73E73EB1" w14:textId="095D0384" w:rsidR="00D51070" w:rsidRDefault="00D51070" w:rsidP="00686156">
      <w:pPr>
        <w:spacing w:after="0"/>
      </w:pPr>
    </w:p>
    <w:p w14:paraId="505C9221" w14:textId="0A5ED827" w:rsidR="00D51070" w:rsidRDefault="00D51070">
      <w:r>
        <w:br w:type="page"/>
      </w:r>
    </w:p>
    <w:p w14:paraId="05DAC6F1" w14:textId="3842C233" w:rsidR="00D51070" w:rsidRDefault="00D51070" w:rsidP="00D51070">
      <w:pPr>
        <w:spacing w:after="0" w:line="240" w:lineRule="auto"/>
        <w:jc w:val="center"/>
      </w:pPr>
      <w:r>
        <w:lastRenderedPageBreak/>
        <w:t>Benjamin Wiseman</w:t>
      </w:r>
    </w:p>
    <w:p w14:paraId="350EBF07" w14:textId="2C89EC9D" w:rsidR="00D51070" w:rsidRDefault="00D51070" w:rsidP="00D51070">
      <w:pPr>
        <w:spacing w:after="0" w:line="240" w:lineRule="auto"/>
        <w:jc w:val="center"/>
      </w:pPr>
      <w:r>
        <w:t xml:space="preserve">Email: </w:t>
      </w:r>
      <w:r w:rsidRPr="00D51070">
        <w:t>Benjamin.Wiseman@KornFerry.com</w:t>
      </w:r>
    </w:p>
    <w:p w14:paraId="11C34138" w14:textId="77777777" w:rsidR="00D51070" w:rsidRPr="00282722" w:rsidRDefault="00D51070" w:rsidP="00D51070">
      <w:pPr>
        <w:rPr>
          <w:b/>
        </w:rPr>
      </w:pPr>
      <w:r w:rsidRPr="00282722">
        <w:rPr>
          <w:b/>
        </w:rPr>
        <w:t>Education:</w:t>
      </w:r>
    </w:p>
    <w:p w14:paraId="0AA9B460" w14:textId="77777777" w:rsidR="00D51070" w:rsidRDefault="00D51070" w:rsidP="00D51070">
      <w:pPr>
        <w:spacing w:after="0"/>
      </w:pPr>
      <w:r>
        <w:t>MS, Lincoln University, Applied Statistics, 2015.</w:t>
      </w:r>
    </w:p>
    <w:p w14:paraId="2B796EBD" w14:textId="77777777" w:rsidR="00D51070" w:rsidRDefault="00D51070" w:rsidP="00D51070">
      <w:pPr>
        <w:spacing w:after="0"/>
      </w:pPr>
    </w:p>
    <w:p w14:paraId="6C9A1469" w14:textId="77777777" w:rsidR="00D51070" w:rsidRDefault="00D51070" w:rsidP="00D51070">
      <w:pPr>
        <w:spacing w:after="0"/>
      </w:pPr>
      <w:r>
        <w:t>BS, Lincoln University, Biostatistics, 2013.</w:t>
      </w:r>
    </w:p>
    <w:p w14:paraId="6E0DF27C" w14:textId="77777777" w:rsidR="00D51070" w:rsidRDefault="00D51070" w:rsidP="00D51070">
      <w:pPr>
        <w:spacing w:after="0"/>
      </w:pPr>
    </w:p>
    <w:p w14:paraId="281C6015" w14:textId="77777777" w:rsidR="00D51070" w:rsidRPr="00282722" w:rsidRDefault="00D51070" w:rsidP="00D51070">
      <w:pPr>
        <w:rPr>
          <w:b/>
        </w:rPr>
      </w:pPr>
      <w:r w:rsidRPr="00282722">
        <w:rPr>
          <w:b/>
        </w:rPr>
        <w:t xml:space="preserve">Professional Experience: </w:t>
      </w:r>
    </w:p>
    <w:p w14:paraId="639EC1CB" w14:textId="77777777" w:rsidR="00D51070" w:rsidRDefault="00D51070" w:rsidP="00D51070">
      <w:pPr>
        <w:spacing w:after="0"/>
      </w:pPr>
      <w:r>
        <w:t>Data Scientist Developer, Korn Ferry, 2018 – Present.</w:t>
      </w:r>
    </w:p>
    <w:p w14:paraId="5C7D837A" w14:textId="77777777" w:rsidR="00D51070" w:rsidRDefault="00D51070" w:rsidP="00D51070">
      <w:pPr>
        <w:spacing w:after="0"/>
      </w:pPr>
      <w:r>
        <w:t>Owner, Wiseman Analytics, 2016 – 2018.</w:t>
      </w:r>
    </w:p>
    <w:p w14:paraId="5629CD64" w14:textId="77777777" w:rsidR="00D51070" w:rsidRDefault="00D51070" w:rsidP="00D51070">
      <w:pPr>
        <w:spacing w:after="0"/>
      </w:pPr>
      <w:r>
        <w:t>Information Services, DHS, 2015 – 2016.</w:t>
      </w:r>
    </w:p>
    <w:p w14:paraId="1CB948A7" w14:textId="77777777" w:rsidR="00D51070" w:rsidRDefault="00D51070" w:rsidP="00D51070">
      <w:pPr>
        <w:spacing w:after="0"/>
      </w:pPr>
      <w:r>
        <w:t>Instructor, Lincoln University, 2013 – 2014.</w:t>
      </w:r>
    </w:p>
    <w:p w14:paraId="0B24E18C" w14:textId="77777777" w:rsidR="00D51070" w:rsidRDefault="00D51070" w:rsidP="00D51070">
      <w:pPr>
        <w:spacing w:after="0"/>
      </w:pPr>
      <w:r>
        <w:t>Research Assistant, Lincoln University, 2011 – 2015.</w:t>
      </w:r>
    </w:p>
    <w:p w14:paraId="20ED7826" w14:textId="77777777" w:rsidR="00D51070" w:rsidRDefault="00D51070" w:rsidP="00D51070">
      <w:pPr>
        <w:spacing w:after="0"/>
      </w:pPr>
      <w:r>
        <w:t>Research Assistant, Seoul National University, 2011.</w:t>
      </w:r>
    </w:p>
    <w:p w14:paraId="64AF0CB3" w14:textId="77777777" w:rsidR="00D51070" w:rsidRDefault="00D51070" w:rsidP="00D51070">
      <w:pPr>
        <w:spacing w:after="0"/>
      </w:pPr>
    </w:p>
    <w:p w14:paraId="2A8716F4" w14:textId="77777777" w:rsidR="00D51070" w:rsidRPr="00282722" w:rsidRDefault="00D51070" w:rsidP="00D51070">
      <w:pPr>
        <w:spacing w:after="0"/>
        <w:rPr>
          <w:b/>
        </w:rPr>
      </w:pPr>
      <w:r w:rsidRPr="00282722">
        <w:rPr>
          <w:b/>
        </w:rPr>
        <w:t>Awards:</w:t>
      </w:r>
    </w:p>
    <w:p w14:paraId="1B886602" w14:textId="77777777" w:rsidR="00D51070" w:rsidRDefault="00D51070" w:rsidP="00D51070">
      <w:pPr>
        <w:spacing w:after="0"/>
      </w:pPr>
    </w:p>
    <w:p w14:paraId="5ABE2C9F" w14:textId="77777777" w:rsidR="00D51070" w:rsidRDefault="00D51070" w:rsidP="00D51070">
      <w:pPr>
        <w:spacing w:after="0"/>
      </w:pPr>
      <w:r>
        <w:t>Freemasons university scholarship</w:t>
      </w:r>
    </w:p>
    <w:p w14:paraId="4CC2BE0E" w14:textId="77777777" w:rsidR="00D51070" w:rsidRDefault="00D51070" w:rsidP="00D51070">
      <w:pPr>
        <w:spacing w:after="0"/>
      </w:pPr>
      <w:r>
        <w:t>Forest and Bird research award</w:t>
      </w:r>
    </w:p>
    <w:p w14:paraId="6602074F" w14:textId="77777777" w:rsidR="00D51070" w:rsidRDefault="00D51070" w:rsidP="00D51070">
      <w:pPr>
        <w:spacing w:after="0"/>
      </w:pPr>
      <w:r>
        <w:t>AGLS research scholarship</w:t>
      </w:r>
    </w:p>
    <w:p w14:paraId="76DF54F0" w14:textId="77777777" w:rsidR="00D51070" w:rsidRDefault="00D51070" w:rsidP="00D51070">
      <w:pPr>
        <w:spacing w:after="0"/>
      </w:pPr>
    </w:p>
    <w:p w14:paraId="70CA62F6" w14:textId="77777777" w:rsidR="00D51070" w:rsidRDefault="00D51070" w:rsidP="00D51070">
      <w:pPr>
        <w:spacing w:after="0"/>
      </w:pPr>
      <w:r>
        <w:rPr>
          <w:b/>
        </w:rPr>
        <w:t>Manuscripts Published and In Press:</w:t>
      </w:r>
    </w:p>
    <w:p w14:paraId="1F43673D" w14:textId="77777777" w:rsidR="00D51070" w:rsidRPr="00DB48DC" w:rsidRDefault="00D51070" w:rsidP="00D51070">
      <w:pPr>
        <w:spacing w:after="0"/>
      </w:pPr>
      <w:proofErr w:type="gramStart"/>
      <w:r w:rsidRPr="00DB48DC">
        <w:t>Wiseman,  BH</w:t>
      </w:r>
      <w:proofErr w:type="gramEnd"/>
      <w:r w:rsidRPr="00DB48DC">
        <w:t xml:space="preserve">.,  Fountain,  ED.,  Bowie,  MH.  </w:t>
      </w:r>
      <w:proofErr w:type="gramStart"/>
      <w:r w:rsidRPr="00DB48DC">
        <w:t>He,  S.</w:t>
      </w:r>
      <w:proofErr w:type="gramEnd"/>
      <w:r w:rsidRPr="00DB48DC">
        <w:t xml:space="preserve">,  Cruickshank,  RH.  2016. </w:t>
      </w:r>
      <w:proofErr w:type="gramStart"/>
      <w:r w:rsidRPr="00DB48DC">
        <w:t>Vivid  molecular</w:t>
      </w:r>
      <w:proofErr w:type="gramEnd"/>
      <w:r w:rsidRPr="00DB48DC">
        <w:t xml:space="preserve">  divergence  over  volcanic  remnants:  the  </w:t>
      </w:r>
      <w:proofErr w:type="spellStart"/>
      <w:r w:rsidRPr="00DB48DC">
        <w:t>phylogeography</w:t>
      </w:r>
      <w:proofErr w:type="spellEnd"/>
      <w:r w:rsidRPr="00DB48DC">
        <w:t xml:space="preserve">  of  </w:t>
      </w:r>
      <w:proofErr w:type="spellStart"/>
      <w:r w:rsidRPr="00DB48DC">
        <w:t>Megadromus</w:t>
      </w:r>
      <w:proofErr w:type="spellEnd"/>
      <w:r w:rsidRPr="00DB48DC">
        <w:t xml:space="preserve">  </w:t>
      </w:r>
      <w:proofErr w:type="spellStart"/>
      <w:r w:rsidRPr="00DB48DC">
        <w:t>guerinii</w:t>
      </w:r>
      <w:proofErr w:type="spellEnd"/>
      <w:r w:rsidRPr="00DB48DC">
        <w:t xml:space="preserve">  on  Banks  Peninsula,  New  Zealand.  </w:t>
      </w:r>
      <w:proofErr w:type="gramStart"/>
      <w:r w:rsidRPr="00DB48DC">
        <w:t>New  Zealand</w:t>
      </w:r>
      <w:proofErr w:type="gramEnd"/>
      <w:r w:rsidRPr="00DB48DC">
        <w:t xml:space="preserve">  Journal  of  Zoology  </w:t>
      </w:r>
    </w:p>
    <w:p w14:paraId="77DC49FA" w14:textId="77777777" w:rsidR="00D51070" w:rsidRPr="00DB48DC" w:rsidRDefault="00D51070" w:rsidP="00D51070">
      <w:pPr>
        <w:spacing w:after="0"/>
      </w:pPr>
    </w:p>
    <w:p w14:paraId="590EEC36" w14:textId="77777777" w:rsidR="00D51070" w:rsidRPr="00DB48DC" w:rsidRDefault="00D51070" w:rsidP="00D51070">
      <w:pPr>
        <w:spacing w:after="0"/>
      </w:pPr>
      <w:proofErr w:type="gramStart"/>
      <w:r w:rsidRPr="00DB48DC">
        <w:t>Fountain,  ED.</w:t>
      </w:r>
      <w:proofErr w:type="gramEnd"/>
      <w:r w:rsidRPr="00DB48DC">
        <w:t xml:space="preserve">,  Pugh,  AR.,  Wiseman,  BH.,  Smith,  VR.,  Cruickshank,  RH.,  and  Paterson,  AM.  2015.  </w:t>
      </w:r>
      <w:proofErr w:type="gramStart"/>
      <w:r w:rsidRPr="00DB48DC">
        <w:t>On  the</w:t>
      </w:r>
      <w:proofErr w:type="gramEnd"/>
      <w:r w:rsidRPr="00DB48DC">
        <w:t xml:space="preserve">  captive  rearing  of  </w:t>
      </w:r>
      <w:proofErr w:type="spellStart"/>
      <w:r w:rsidRPr="00DB48DC">
        <w:t>Hadramphus</w:t>
      </w:r>
      <w:proofErr w:type="spellEnd"/>
      <w:r w:rsidRPr="00DB48DC">
        <w:t xml:space="preserve">  </w:t>
      </w:r>
      <w:proofErr w:type="spellStart"/>
      <w:r w:rsidRPr="00DB48DC">
        <w:t>tuberculatus</w:t>
      </w:r>
      <w:proofErr w:type="spellEnd"/>
      <w:r w:rsidRPr="00DB48DC">
        <w:t xml:space="preserve">  (Pascoe  1877)  (Coleoptera:  Curculionidae:  </w:t>
      </w:r>
      <w:proofErr w:type="spellStart"/>
      <w:r w:rsidRPr="00DB48DC">
        <w:t>Molytinae</w:t>
      </w:r>
      <w:proofErr w:type="spellEnd"/>
      <w:r w:rsidRPr="00DB48DC">
        <w:t xml:space="preserve">):is  ex-situ  conservation  the  lesser  of  two  weevils?  </w:t>
      </w:r>
      <w:proofErr w:type="gramStart"/>
      <w:r w:rsidRPr="00DB48DC">
        <w:t>New  Zealand</w:t>
      </w:r>
      <w:proofErr w:type="gramEnd"/>
      <w:r w:rsidRPr="00DB48DC">
        <w:t xml:space="preserve">  Entomologist.  </w:t>
      </w:r>
    </w:p>
    <w:p w14:paraId="2C88BF24" w14:textId="77777777" w:rsidR="00D51070" w:rsidRPr="00DB48DC" w:rsidRDefault="00D51070" w:rsidP="00D51070">
      <w:pPr>
        <w:spacing w:after="0"/>
      </w:pPr>
    </w:p>
    <w:p w14:paraId="151994A8" w14:textId="77777777" w:rsidR="00D51070" w:rsidRPr="00DB48DC" w:rsidRDefault="00D51070" w:rsidP="00D51070">
      <w:pPr>
        <w:spacing w:after="0"/>
      </w:pPr>
      <w:proofErr w:type="gramStart"/>
      <w:r w:rsidRPr="00DB48DC">
        <w:t>Gillespie,  M.</w:t>
      </w:r>
      <w:proofErr w:type="gramEnd"/>
      <w:r w:rsidRPr="00DB48DC">
        <w:t xml:space="preserve">,  Cruickshank,  RH.,  Wiseman,  BH.,  Wratten,  S.  2013.  </w:t>
      </w:r>
      <w:proofErr w:type="gramStart"/>
      <w:r w:rsidRPr="00DB48DC">
        <w:t>Incongruence  between</w:t>
      </w:r>
      <w:proofErr w:type="gramEnd"/>
      <w:r w:rsidRPr="00DB48DC">
        <w:t xml:space="preserve">  morphological  and  molecular  markers  in  the  butterfly  genus  </w:t>
      </w:r>
      <w:proofErr w:type="spellStart"/>
      <w:r w:rsidRPr="00DB48DC">
        <w:t>Zizina</w:t>
      </w:r>
      <w:proofErr w:type="spellEnd"/>
      <w:r w:rsidRPr="00DB48DC">
        <w:t xml:space="preserve">  (Lepidoptera:  </w:t>
      </w:r>
      <w:proofErr w:type="spellStart"/>
      <w:r w:rsidRPr="00DB48DC">
        <w:t>Lycaenidae</w:t>
      </w:r>
      <w:proofErr w:type="spellEnd"/>
      <w:r w:rsidRPr="00DB48DC">
        <w:t xml:space="preserve">)  in  New  </w:t>
      </w:r>
      <w:proofErr w:type="spellStart"/>
      <w:r w:rsidRPr="00DB48DC">
        <w:t>Zealand.Systematic</w:t>
      </w:r>
      <w:proofErr w:type="spellEnd"/>
      <w:r w:rsidRPr="00DB48DC">
        <w:t xml:space="preserve">  Entomology  38:151-163. </w:t>
      </w:r>
    </w:p>
    <w:p w14:paraId="1168BCF0" w14:textId="77777777" w:rsidR="00D51070" w:rsidRPr="00DB48DC" w:rsidRDefault="00D51070" w:rsidP="00D51070">
      <w:pPr>
        <w:spacing w:after="0"/>
      </w:pPr>
    </w:p>
    <w:p w14:paraId="7A24F6BC" w14:textId="77777777" w:rsidR="00D51070" w:rsidRPr="00DB48DC" w:rsidRDefault="00D51070" w:rsidP="00D51070">
      <w:pPr>
        <w:spacing w:after="0"/>
      </w:pPr>
      <w:proofErr w:type="gramStart"/>
      <w:r w:rsidRPr="00DB48DC">
        <w:t>Fountain,  ED.</w:t>
      </w:r>
      <w:proofErr w:type="gramEnd"/>
      <w:r w:rsidRPr="00DB48DC">
        <w:t xml:space="preserve">,  Wiseman,  BH.,  Cruickshank,  RH.,  and  Paterson,  AM.  2013.  </w:t>
      </w:r>
      <w:proofErr w:type="gramStart"/>
      <w:r w:rsidRPr="00DB48DC">
        <w:t>The  ecology</w:t>
      </w:r>
      <w:proofErr w:type="gramEnd"/>
      <w:r w:rsidRPr="00DB48DC">
        <w:t xml:space="preserve">  and  conservation  of  </w:t>
      </w:r>
      <w:proofErr w:type="spellStart"/>
      <w:r w:rsidRPr="00DB48DC">
        <w:t>Hadramphus</w:t>
      </w:r>
      <w:proofErr w:type="spellEnd"/>
      <w:r w:rsidRPr="00DB48DC">
        <w:t xml:space="preserve">  </w:t>
      </w:r>
      <w:proofErr w:type="spellStart"/>
      <w:r w:rsidRPr="00DB48DC">
        <w:t>tuberculatus</w:t>
      </w:r>
      <w:proofErr w:type="spellEnd"/>
      <w:r w:rsidRPr="00DB48DC">
        <w:t xml:space="preserve">  (Pascoe  1877)  (Coleoptera:  Curculionidae:  </w:t>
      </w:r>
      <w:proofErr w:type="spellStart"/>
      <w:r w:rsidRPr="00DB48DC">
        <w:t>Molytinae</w:t>
      </w:r>
      <w:proofErr w:type="spellEnd"/>
      <w:r w:rsidRPr="00DB48DC">
        <w:t xml:space="preserve">).  </w:t>
      </w:r>
      <w:proofErr w:type="gramStart"/>
      <w:r w:rsidRPr="00DB48DC">
        <w:t>Journal  of</w:t>
      </w:r>
      <w:proofErr w:type="gramEnd"/>
      <w:r w:rsidRPr="00DB48DC">
        <w:t xml:space="preserve">  Insect  Conservation  17:737-745.</w:t>
      </w:r>
    </w:p>
    <w:p w14:paraId="771A894C" w14:textId="77777777" w:rsidR="00D51070" w:rsidRDefault="00D51070" w:rsidP="00D51070">
      <w:pPr>
        <w:spacing w:after="0"/>
        <w:rPr>
          <w:b/>
        </w:rPr>
      </w:pPr>
    </w:p>
    <w:p w14:paraId="323D1F80" w14:textId="77777777" w:rsidR="005A7FD6" w:rsidRDefault="005A7FD6" w:rsidP="00D51070">
      <w:pPr>
        <w:spacing w:after="0"/>
        <w:rPr>
          <w:b/>
        </w:rPr>
      </w:pPr>
    </w:p>
    <w:p w14:paraId="50122451" w14:textId="7B5CCD4E" w:rsidR="00D51070" w:rsidRPr="00282722" w:rsidRDefault="00D51070" w:rsidP="00D51070">
      <w:pPr>
        <w:spacing w:after="0"/>
        <w:rPr>
          <w:b/>
        </w:rPr>
      </w:pPr>
      <w:r w:rsidRPr="00282722">
        <w:rPr>
          <w:b/>
        </w:rPr>
        <w:lastRenderedPageBreak/>
        <w:t>Software:</w:t>
      </w:r>
    </w:p>
    <w:p w14:paraId="63080D11" w14:textId="77777777" w:rsidR="00D51070" w:rsidRDefault="00D51070" w:rsidP="00D51070">
      <w:pPr>
        <w:spacing w:after="0"/>
      </w:pPr>
    </w:p>
    <w:p w14:paraId="46EA369E" w14:textId="77777777" w:rsidR="00D51070" w:rsidRDefault="00D51070" w:rsidP="00D51070">
      <w:pPr>
        <w:spacing w:after="0"/>
      </w:pPr>
      <w:r>
        <w:t xml:space="preserve">Wiseman, B. W., Nydick, S.W., Jones, J (2018) </w:t>
      </w:r>
      <w:proofErr w:type="spellStart"/>
      <w:r>
        <w:t>roperators</w:t>
      </w:r>
      <w:proofErr w:type="spellEnd"/>
      <w:r>
        <w:t xml:space="preserve">:  </w:t>
      </w:r>
      <w:r w:rsidRPr="00707C4D">
        <w:t>Additional Operators to Help you Write Cleaner R Code</w:t>
      </w:r>
      <w:r>
        <w:t>. R package version 1.0-1).</w:t>
      </w:r>
    </w:p>
    <w:p w14:paraId="223E2564" w14:textId="77777777" w:rsidR="00D51070" w:rsidRDefault="00D51070" w:rsidP="00D51070">
      <w:pPr>
        <w:spacing w:after="0"/>
      </w:pPr>
    </w:p>
    <w:p w14:paraId="452D2693" w14:textId="77777777" w:rsidR="00D51070" w:rsidRDefault="00D51070" w:rsidP="00D51070">
      <w:pPr>
        <w:spacing w:after="0"/>
      </w:pPr>
      <w:r>
        <w:t xml:space="preserve">Wiseman, B. W. (2015) </w:t>
      </w:r>
      <w:proofErr w:type="spellStart"/>
      <w:r>
        <w:t>Neurofriendly</w:t>
      </w:r>
      <w:proofErr w:type="spellEnd"/>
      <w:r>
        <w:t>: Artificial Neural Networks Made Simple</w:t>
      </w:r>
    </w:p>
    <w:p w14:paraId="702DA68C" w14:textId="77777777" w:rsidR="00D51070" w:rsidRDefault="00D51070" w:rsidP="00D51070">
      <w:pPr>
        <w:spacing w:after="0"/>
      </w:pPr>
    </w:p>
    <w:p w14:paraId="225B3E33" w14:textId="77777777" w:rsidR="00D51070" w:rsidRDefault="00D51070" w:rsidP="00D51070">
      <w:pPr>
        <w:spacing w:after="0"/>
      </w:pPr>
      <w:r>
        <w:t xml:space="preserve">Wiseman, B. W. (2015) </w:t>
      </w:r>
      <w:proofErr w:type="spellStart"/>
      <w:r>
        <w:t>Geofriendly</w:t>
      </w:r>
      <w:proofErr w:type="spellEnd"/>
      <w:r>
        <w:t>: Easy Spatial Application of Artificial Neural Networks</w:t>
      </w:r>
    </w:p>
    <w:p w14:paraId="216DEF63" w14:textId="77777777" w:rsidR="00D51070" w:rsidRDefault="00D51070" w:rsidP="00D51070">
      <w:pPr>
        <w:spacing w:after="0"/>
      </w:pPr>
    </w:p>
    <w:p w14:paraId="11858009" w14:textId="77777777" w:rsidR="00D51070" w:rsidRDefault="00D51070" w:rsidP="00D51070">
      <w:pPr>
        <w:spacing w:after="0"/>
      </w:pPr>
    </w:p>
    <w:p w14:paraId="498D8F4B" w14:textId="5832D842" w:rsidR="00D51070" w:rsidRDefault="00D51070" w:rsidP="00D51070">
      <w:pPr>
        <w:spacing w:after="0"/>
        <w:rPr>
          <w:b/>
        </w:rPr>
      </w:pPr>
      <w:r>
        <w:rPr>
          <w:b/>
        </w:rPr>
        <w:t>Presentations and Workshops:</w:t>
      </w:r>
    </w:p>
    <w:p w14:paraId="319F4EEB" w14:textId="47A35946" w:rsidR="00C6262F" w:rsidRDefault="00C6262F" w:rsidP="00D51070">
      <w:pPr>
        <w:spacing w:after="0"/>
        <w:rPr>
          <w:b/>
        </w:rPr>
      </w:pPr>
    </w:p>
    <w:p w14:paraId="2874849C" w14:textId="77777777" w:rsidR="00C6262F" w:rsidRDefault="00C6262F" w:rsidP="00C6262F">
      <w:pPr>
        <w:spacing w:after="0"/>
      </w:pPr>
      <w:r>
        <w:t xml:space="preserve">Jones, J. A., Nydick, S. W., &amp; Wiseman, B. (2019, April). </w:t>
      </w:r>
      <w:r w:rsidRPr="00C6262F">
        <w:t>Web scraping with R.</w:t>
      </w:r>
      <w:r>
        <w:t xml:space="preserve"> Master Tutorial at the </w:t>
      </w:r>
    </w:p>
    <w:p w14:paraId="191029F1" w14:textId="5ECDAB36" w:rsidR="00C6262F" w:rsidRDefault="00C6262F" w:rsidP="00C6262F">
      <w:pPr>
        <w:spacing w:after="0"/>
        <w:ind w:left="720"/>
      </w:pPr>
      <w:r>
        <w:t>annual meeting of the Society of the Industrial and Organizational Psychology, National Harbor, MD.</w:t>
      </w:r>
    </w:p>
    <w:p w14:paraId="132E26DD" w14:textId="77777777" w:rsidR="00C6262F" w:rsidRDefault="00C6262F" w:rsidP="00C6262F">
      <w:pPr>
        <w:spacing w:after="0"/>
        <w:ind w:left="720"/>
      </w:pPr>
    </w:p>
    <w:p w14:paraId="1C25D127" w14:textId="77777777" w:rsidR="00C6262F" w:rsidRDefault="00C6262F" w:rsidP="00C6262F">
      <w:pPr>
        <w:spacing w:after="0"/>
      </w:pPr>
      <w:r>
        <w:t xml:space="preserve">Jones, J. A., Nydick, S. W., &amp; Wiseman, B. (2019, April). </w:t>
      </w:r>
      <w:r w:rsidRPr="00C6262F">
        <w:t xml:space="preserve">Effective data wrangling and visualization with R. </w:t>
      </w:r>
    </w:p>
    <w:p w14:paraId="71D58D65" w14:textId="77777777" w:rsidR="00C6262F" w:rsidRPr="00C6262F" w:rsidRDefault="00C6262F" w:rsidP="00C6262F">
      <w:pPr>
        <w:spacing w:after="0"/>
        <w:ind w:left="720"/>
      </w:pPr>
      <w:r>
        <w:t>Master Tutorial at the annual meeting of the Society of Industrial and Organizational Psychology, National Harbor, MD.</w:t>
      </w:r>
    </w:p>
    <w:p w14:paraId="56BF08A9" w14:textId="77777777" w:rsidR="00D51070" w:rsidRDefault="00D51070" w:rsidP="00D51070">
      <w:pPr>
        <w:spacing w:after="0"/>
      </w:pPr>
    </w:p>
    <w:p w14:paraId="79BC221E" w14:textId="77777777" w:rsidR="00D51070" w:rsidRDefault="00D51070" w:rsidP="00D51070">
      <w:pPr>
        <w:spacing w:after="0"/>
      </w:pPr>
      <w:r>
        <w:t xml:space="preserve">Wiseman, B. H. 2017 Data Science with Python. ESRI Developer Summit, Palm Springs, CA. </w:t>
      </w:r>
    </w:p>
    <w:p w14:paraId="4175DA3A" w14:textId="77777777" w:rsidR="00D51070" w:rsidRDefault="00D51070" w:rsidP="00D51070">
      <w:pPr>
        <w:spacing w:after="0"/>
      </w:pPr>
    </w:p>
    <w:p w14:paraId="6141AA53" w14:textId="77777777" w:rsidR="00D51070" w:rsidRDefault="00D51070" w:rsidP="00D51070">
      <w:pPr>
        <w:spacing w:after="0"/>
      </w:pPr>
      <w:r>
        <w:t>Wiseman,</w:t>
      </w:r>
      <w:r w:rsidRPr="00623095">
        <w:t xml:space="preserve"> B.  H.  </w:t>
      </w:r>
      <w:proofErr w:type="gramStart"/>
      <w:r w:rsidRPr="00623095">
        <w:t>2013  Messy</w:t>
      </w:r>
      <w:proofErr w:type="gramEnd"/>
      <w:r w:rsidRPr="00623095">
        <w:t xml:space="preserve">  data,  messy  models  and  applied  statistics.  </w:t>
      </w:r>
      <w:proofErr w:type="gramStart"/>
      <w:r w:rsidRPr="00623095">
        <w:t>Presented  for</w:t>
      </w:r>
      <w:proofErr w:type="gramEnd"/>
      <w:r w:rsidRPr="00623095">
        <w:t xml:space="preserve">  Bio-Protection  seminar,  Lincoln  University,  New  Zealand.  </w:t>
      </w:r>
    </w:p>
    <w:p w14:paraId="2F302864" w14:textId="77777777" w:rsidR="00D51070" w:rsidRDefault="00D51070" w:rsidP="00D51070">
      <w:pPr>
        <w:spacing w:after="0"/>
      </w:pPr>
    </w:p>
    <w:p w14:paraId="658A4FEE" w14:textId="77777777" w:rsidR="00D51070" w:rsidRDefault="00D51070" w:rsidP="00D51070">
      <w:pPr>
        <w:spacing w:after="0"/>
      </w:pPr>
      <w:proofErr w:type="gramStart"/>
      <w:r w:rsidRPr="00623095">
        <w:t>Marris,  J.</w:t>
      </w:r>
      <w:proofErr w:type="gramEnd"/>
      <w:r w:rsidRPr="00623095">
        <w:t xml:space="preserve">  </w:t>
      </w:r>
      <w:proofErr w:type="gramStart"/>
      <w:r w:rsidRPr="00623095">
        <w:t>and  Wiseman</w:t>
      </w:r>
      <w:proofErr w:type="gramEnd"/>
      <w:r w:rsidRPr="00623095">
        <w:t xml:space="preserve">,  B.  H.  2012.  </w:t>
      </w:r>
      <w:proofErr w:type="gramStart"/>
      <w:r w:rsidRPr="00623095">
        <w:t>Islands  in</w:t>
      </w:r>
      <w:proofErr w:type="gramEnd"/>
      <w:r w:rsidRPr="00623095">
        <w:t xml:space="preserve">  the  snow:  Ecology,  systematics  and  biogeography  of  the  New  Zealand  beetle  genus  </w:t>
      </w:r>
      <w:proofErr w:type="spellStart"/>
      <w:r w:rsidRPr="00623095">
        <w:t>Protodendrophagus</w:t>
      </w:r>
      <w:proofErr w:type="spellEnd"/>
      <w:r w:rsidRPr="00623095">
        <w:t xml:space="preserve">  (</w:t>
      </w:r>
      <w:proofErr w:type="spellStart"/>
      <w:r w:rsidRPr="00623095">
        <w:t>Coleoptera:Silvanidae:Brotini</w:t>
      </w:r>
      <w:proofErr w:type="spellEnd"/>
      <w:r w:rsidRPr="00623095">
        <w:t xml:space="preserve">).  </w:t>
      </w:r>
      <w:proofErr w:type="gramStart"/>
      <w:r w:rsidRPr="00623095">
        <w:t>Presented  at</w:t>
      </w:r>
      <w:proofErr w:type="gramEnd"/>
      <w:r w:rsidRPr="00623095">
        <w:t xml:space="preserve">  the  New  Zealand  Ecological  Society  conference.  </w:t>
      </w:r>
    </w:p>
    <w:p w14:paraId="062941DE" w14:textId="77777777" w:rsidR="00D51070" w:rsidRDefault="00D51070" w:rsidP="00D51070">
      <w:pPr>
        <w:spacing w:after="0"/>
      </w:pPr>
    </w:p>
    <w:p w14:paraId="77D0A468" w14:textId="77777777" w:rsidR="00D51070" w:rsidRDefault="00D51070" w:rsidP="00D51070">
      <w:pPr>
        <w:spacing w:after="0"/>
      </w:pPr>
      <w:proofErr w:type="gramStart"/>
      <w:r w:rsidRPr="00623095">
        <w:t>Cripps,  M.</w:t>
      </w:r>
      <w:proofErr w:type="gramEnd"/>
      <w:r w:rsidRPr="00623095">
        <w:t xml:space="preserve">,  McNeil,  M.,  Patrick,  H.,  Wiseman,  B.,  </w:t>
      </w:r>
      <w:proofErr w:type="spellStart"/>
      <w:r w:rsidRPr="00623095">
        <w:t>Nobilly</w:t>
      </w:r>
      <w:proofErr w:type="spellEnd"/>
      <w:r w:rsidRPr="00623095">
        <w:t xml:space="preserve">,  F.,  Edwards,  G.  2012.  </w:t>
      </w:r>
      <w:proofErr w:type="gramStart"/>
      <w:r w:rsidRPr="00623095">
        <w:t>Invertebrate  abundance</w:t>
      </w:r>
      <w:proofErr w:type="gramEnd"/>
      <w:r w:rsidRPr="00623095">
        <w:t xml:space="preserve">  and  diversity  in  intensively  managed  dairy  </w:t>
      </w:r>
      <w:proofErr w:type="spellStart"/>
      <w:r w:rsidRPr="00623095">
        <w:t>pastures.New</w:t>
      </w:r>
      <w:proofErr w:type="spellEnd"/>
      <w:r w:rsidRPr="00623095">
        <w:t xml:space="preserve">  Zealand  Plant  Protection  Society  Conference.</w:t>
      </w:r>
    </w:p>
    <w:p w14:paraId="1A4023EB" w14:textId="77777777" w:rsidR="00D51070" w:rsidRDefault="00D51070" w:rsidP="00D51070">
      <w:pPr>
        <w:spacing w:after="0"/>
      </w:pPr>
    </w:p>
    <w:p w14:paraId="29AEA4D8" w14:textId="77777777" w:rsidR="00D51070" w:rsidRDefault="00D51070" w:rsidP="00D51070">
      <w:pPr>
        <w:spacing w:after="0"/>
      </w:pPr>
      <w:proofErr w:type="gramStart"/>
      <w:r w:rsidRPr="00623095">
        <w:t>Wiseman,  B.</w:t>
      </w:r>
      <w:proofErr w:type="gramEnd"/>
      <w:r w:rsidRPr="00623095">
        <w:t xml:space="preserve">  H.</w:t>
      </w:r>
      <w:proofErr w:type="gramStart"/>
      <w:r w:rsidRPr="00623095">
        <w:t>,  Cruickshank</w:t>
      </w:r>
      <w:proofErr w:type="gramEnd"/>
      <w:r w:rsidRPr="00623095">
        <w:t>,  R.  H.</w:t>
      </w:r>
      <w:proofErr w:type="gramStart"/>
      <w:r w:rsidRPr="00623095">
        <w:t>,  Bowie</w:t>
      </w:r>
      <w:proofErr w:type="gramEnd"/>
      <w:r w:rsidRPr="00623095">
        <w:t>,  M.  H.</w:t>
      </w:r>
      <w:proofErr w:type="gramStart"/>
      <w:r w:rsidRPr="00623095">
        <w:t>,  Fountain</w:t>
      </w:r>
      <w:proofErr w:type="gramEnd"/>
      <w:r w:rsidRPr="00623095">
        <w:t xml:space="preserve">,  E.  D.  2011.  </w:t>
      </w:r>
      <w:proofErr w:type="gramStart"/>
      <w:r w:rsidRPr="00623095">
        <w:t>Unexpected  genetic</w:t>
      </w:r>
      <w:proofErr w:type="gramEnd"/>
      <w:r w:rsidRPr="00623095">
        <w:t xml:space="preserve">  variation  in  an  endemic  ground  beetle:  The  molecular  mystery  of  </w:t>
      </w:r>
      <w:proofErr w:type="spellStart"/>
      <w:r w:rsidRPr="00623095">
        <w:t>Megadromus</w:t>
      </w:r>
      <w:proofErr w:type="spellEnd"/>
      <w:r w:rsidRPr="00623095">
        <w:t xml:space="preserve">  </w:t>
      </w:r>
      <w:proofErr w:type="spellStart"/>
      <w:r w:rsidRPr="00623095">
        <w:t>guerinii</w:t>
      </w:r>
      <w:proofErr w:type="spellEnd"/>
      <w:r w:rsidRPr="00623095">
        <w:t xml:space="preserve">  (Coleoptera:  </w:t>
      </w:r>
      <w:proofErr w:type="spellStart"/>
      <w:r w:rsidRPr="00623095">
        <w:t>Carabidae</w:t>
      </w:r>
      <w:proofErr w:type="spellEnd"/>
      <w:r w:rsidRPr="00623095">
        <w:t>).  3</w:t>
      </w:r>
      <w:proofErr w:type="gramStart"/>
      <w:r w:rsidRPr="00623095">
        <w:t>rdAnnual  Combined</w:t>
      </w:r>
      <w:proofErr w:type="gramEnd"/>
      <w:r w:rsidRPr="00623095">
        <w:t xml:space="preserve">  Australian  and  New  Zealand  Entomological  Societies  Conference</w:t>
      </w:r>
    </w:p>
    <w:p w14:paraId="2BF6CE55" w14:textId="77777777" w:rsidR="00D51070" w:rsidRDefault="00D51070" w:rsidP="00D51070">
      <w:pPr>
        <w:spacing w:after="0"/>
      </w:pPr>
    </w:p>
    <w:p w14:paraId="365660E1" w14:textId="77777777" w:rsidR="00D51070" w:rsidRDefault="00D51070" w:rsidP="00D51070">
      <w:pPr>
        <w:spacing w:after="0"/>
      </w:pPr>
      <w:proofErr w:type="gramStart"/>
      <w:r w:rsidRPr="00623095">
        <w:t>Wiseman,  B.</w:t>
      </w:r>
      <w:proofErr w:type="gramEnd"/>
      <w:r w:rsidRPr="00623095">
        <w:t xml:space="preserve">  H.  (2011).  </w:t>
      </w:r>
      <w:proofErr w:type="gramStart"/>
      <w:r w:rsidRPr="00623095">
        <w:t>The  curious</w:t>
      </w:r>
      <w:proofErr w:type="gramEnd"/>
      <w:r w:rsidRPr="00623095">
        <w:t xml:space="preserve">  case  of  </w:t>
      </w:r>
      <w:proofErr w:type="spellStart"/>
      <w:r w:rsidRPr="00623095">
        <w:t>Megadromus</w:t>
      </w:r>
      <w:proofErr w:type="spellEnd"/>
      <w:r w:rsidRPr="00623095">
        <w:t xml:space="preserve">  </w:t>
      </w:r>
      <w:proofErr w:type="spellStart"/>
      <w:r w:rsidRPr="00623095">
        <w:t>guerinii</w:t>
      </w:r>
      <w:proofErr w:type="spellEnd"/>
      <w:r w:rsidRPr="00623095">
        <w:t xml:space="preserve">:  phylogeographic  oddities  on  Bank’s  Peninsula.  </w:t>
      </w:r>
      <w:proofErr w:type="gramStart"/>
      <w:r w:rsidRPr="00623095">
        <w:t>Presented  to</w:t>
      </w:r>
      <w:proofErr w:type="gramEnd"/>
      <w:r w:rsidRPr="00623095">
        <w:t xml:space="preserve">  the  Canterbury  branch  of  the  New  Zealand  Entomological  Society.   </w:t>
      </w:r>
    </w:p>
    <w:p w14:paraId="2ACF74F3" w14:textId="77777777" w:rsidR="00D51070" w:rsidRDefault="00D51070" w:rsidP="00D51070">
      <w:pPr>
        <w:spacing w:after="0"/>
      </w:pPr>
    </w:p>
    <w:p w14:paraId="73C6669D" w14:textId="77777777" w:rsidR="00D51070" w:rsidRDefault="00D51070" w:rsidP="00D51070">
      <w:pPr>
        <w:spacing w:after="0"/>
        <w:rPr>
          <w:b/>
        </w:rPr>
      </w:pPr>
      <w:r w:rsidRPr="00985D48">
        <w:rPr>
          <w:b/>
        </w:rPr>
        <w:t>Courses Taught:</w:t>
      </w:r>
    </w:p>
    <w:p w14:paraId="1D5B9B29" w14:textId="77777777" w:rsidR="00D51070" w:rsidRDefault="00D51070" w:rsidP="00D51070">
      <w:pPr>
        <w:spacing w:after="0"/>
        <w:rPr>
          <w:b/>
        </w:rPr>
      </w:pPr>
    </w:p>
    <w:p w14:paraId="5E5C2CC3" w14:textId="77777777" w:rsidR="00D51070" w:rsidRDefault="00D51070" w:rsidP="00D51070">
      <w:pPr>
        <w:spacing w:after="0"/>
      </w:pPr>
      <w:r>
        <w:t>Research and Analytical Skills</w:t>
      </w:r>
    </w:p>
    <w:p w14:paraId="112E2FE0" w14:textId="77777777" w:rsidR="00D51070" w:rsidRDefault="00D51070" w:rsidP="00D51070">
      <w:pPr>
        <w:spacing w:after="0"/>
      </w:pPr>
      <w:r>
        <w:t>Geospatial Information Systems with Arc GIS</w:t>
      </w:r>
    </w:p>
    <w:p w14:paraId="33EF6198" w14:textId="77777777" w:rsidR="00D51070" w:rsidRDefault="00D51070" w:rsidP="00D51070">
      <w:pPr>
        <w:spacing w:after="0"/>
      </w:pPr>
      <w:r>
        <w:t>Business Statistics</w:t>
      </w:r>
    </w:p>
    <w:p w14:paraId="017FC70F" w14:textId="77777777" w:rsidR="00D51070" w:rsidRPr="00985D48" w:rsidRDefault="00D51070" w:rsidP="00D51070">
      <w:pPr>
        <w:spacing w:after="0"/>
      </w:pPr>
      <w:r>
        <w:t>Intermediate Statistics for Commerce</w:t>
      </w:r>
    </w:p>
    <w:p w14:paraId="739713AD" w14:textId="77777777" w:rsidR="00D51070" w:rsidRPr="00985D48" w:rsidRDefault="00D51070" w:rsidP="00686156">
      <w:pPr>
        <w:spacing w:after="0"/>
      </w:pPr>
    </w:p>
    <w:sectPr w:rsidR="00D51070" w:rsidRPr="00985D48">
      <w:headerReference w:type="even" r:id="rId25"/>
      <w:headerReference w:type="default" r:id="rId26"/>
      <w:footerReference w:type="even" r:id="rId27"/>
      <w:footerReference w:type="default" r:id="rId28"/>
      <w:headerReference w:type="first" r:id="rId29"/>
      <w:footerReference w:type="first" r:id="rId30"/>
      <w:pgSz w:w="12240" w:h="15840"/>
      <w:pgMar w:top="1098"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eff Jones" w:date="2019-08-16T10:27:00Z" w:initials="JJ">
    <w:p w14:paraId="4F5C91DB" w14:textId="7293F834" w:rsidR="006D579E" w:rsidRDefault="006D579E">
      <w:pPr>
        <w:pStyle w:val="CommentText"/>
      </w:pPr>
      <w:r>
        <w:rPr>
          <w:rStyle w:val="CommentReference"/>
        </w:rPr>
        <w:annotationRef/>
      </w:r>
      <w:r>
        <w:t>Should we be giving citations for these packages??</w:t>
      </w:r>
    </w:p>
  </w:comment>
  <w:comment w:id="3" w:author="Jeff Jones" w:date="2019-08-16T10:29:00Z" w:initials="JJ">
    <w:p w14:paraId="31A5D9A7" w14:textId="0C394EED" w:rsidR="006D579E" w:rsidRDefault="006D579E">
      <w:pPr>
        <w:pStyle w:val="CommentText"/>
      </w:pPr>
      <w:r>
        <w:rPr>
          <w:rStyle w:val="CommentReference"/>
        </w:rPr>
        <w:annotationRef/>
      </w:r>
      <w:r>
        <w:t xml:space="preserve">These would definitely work… was </w:t>
      </w:r>
      <w:proofErr w:type="spellStart"/>
      <w:r>
        <w:t>gonna</w:t>
      </w:r>
      <w:proofErr w:type="spellEnd"/>
      <w:r>
        <w:t xml:space="preserve"> recommend a simple method like regression so we don’t have deer in headlights look… but we can go with shock and awe too </w:t>
      </w:r>
      <w:r>
        <w:sym w:font="Wingdings" w:char="F04A"/>
      </w:r>
    </w:p>
  </w:comment>
  <w:comment w:id="4" w:author="Jeff Jones" w:date="2019-08-16T10:31:00Z" w:initials="JJ">
    <w:p w14:paraId="22DE9DAB" w14:textId="276C0B05" w:rsidR="006D579E" w:rsidRDefault="006D579E">
      <w:pPr>
        <w:pStyle w:val="CommentText"/>
      </w:pPr>
      <w:r>
        <w:rPr>
          <w:rStyle w:val="CommentReference"/>
        </w:rPr>
        <w:annotationRef/>
      </w:r>
      <w:r>
        <w:t>You have ‘stop words’ and ‘</w:t>
      </w:r>
      <w:proofErr w:type="spellStart"/>
      <w:r>
        <w:t>stopwords</w:t>
      </w:r>
      <w:proofErr w:type="spellEnd"/>
      <w:r>
        <w:t>’</w:t>
      </w:r>
      <w:proofErr w:type="gramStart"/>
      <w:r>
        <w:t xml:space="preserve"> ..</w:t>
      </w:r>
      <w:proofErr w:type="gramEnd"/>
      <w:r>
        <w:t xml:space="preserve"> I know one instance is the package name, but others are not…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5C91DB" w15:done="0"/>
  <w15:commentEx w15:paraId="31A5D9A7" w15:done="0"/>
  <w15:commentEx w15:paraId="22DE9D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5C91DB" w16cid:durableId="21010379"/>
  <w16cid:commentId w16cid:paraId="31A5D9A7" w16cid:durableId="21010403"/>
  <w16cid:commentId w16cid:paraId="22DE9DAB" w16cid:durableId="210104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D2FD06" w14:textId="77777777" w:rsidR="00EC2BCC" w:rsidRDefault="00EC2BCC">
      <w:pPr>
        <w:spacing w:after="0" w:line="240" w:lineRule="auto"/>
      </w:pPr>
      <w:r>
        <w:separator/>
      </w:r>
    </w:p>
  </w:endnote>
  <w:endnote w:type="continuationSeparator" w:id="0">
    <w:p w14:paraId="76ADFCA3" w14:textId="77777777" w:rsidR="00EC2BCC" w:rsidRDefault="00EC2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F5D29" w14:textId="77777777" w:rsidR="00C878F0" w:rsidRDefault="00C878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78824" w14:textId="77777777" w:rsidR="00C878F0" w:rsidRDefault="00C878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969E5" w14:textId="77777777" w:rsidR="00C878F0" w:rsidRDefault="00C87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EF982" w14:textId="77777777" w:rsidR="00EC2BCC" w:rsidRDefault="00EC2BCC">
      <w:pPr>
        <w:spacing w:after="0" w:line="240" w:lineRule="auto"/>
      </w:pPr>
      <w:r>
        <w:separator/>
      </w:r>
    </w:p>
  </w:footnote>
  <w:footnote w:type="continuationSeparator" w:id="0">
    <w:p w14:paraId="5C10AD4C" w14:textId="77777777" w:rsidR="00EC2BCC" w:rsidRDefault="00EC2B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58A61" w14:textId="77777777" w:rsidR="00C878F0" w:rsidRDefault="00C87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171B8" w14:textId="77777777" w:rsidR="00C878F0" w:rsidRDefault="00C878F0">
    <w:pPr>
      <w:tabs>
        <w:tab w:val="center" w:pos="4680"/>
        <w:tab w:val="right" w:pos="9360"/>
      </w:tabs>
      <w:spacing w:before="708" w:after="0" w:line="240" w:lineRule="auto"/>
      <w:jc w:val="right"/>
    </w:pPr>
    <w:r>
      <w:fldChar w:fldCharType="begin"/>
    </w:r>
    <w:r>
      <w:instrText>PAGE</w:instrText>
    </w:r>
    <w:r>
      <w:fldChar w:fldCharType="separate"/>
    </w:r>
    <w:r>
      <w:rPr>
        <w:noProof/>
      </w:rPr>
      <w:t>21</w:t>
    </w:r>
    <w:r>
      <w:fldChar w:fldCharType="end"/>
    </w:r>
  </w:p>
  <w:p w14:paraId="73B456EA" w14:textId="77777777" w:rsidR="00C878F0" w:rsidRDefault="00C878F0">
    <w:pPr>
      <w:tabs>
        <w:tab w:val="center" w:pos="4680"/>
        <w:tab w:val="right" w:pos="9360"/>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18168" w14:textId="77777777" w:rsidR="00C878F0" w:rsidRDefault="00C878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B4B95"/>
    <w:multiLevelType w:val="hybridMultilevel"/>
    <w:tmpl w:val="A97A1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113900"/>
    <w:multiLevelType w:val="multilevel"/>
    <w:tmpl w:val="02B05A9C"/>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ff Jones">
    <w15:presenceInfo w15:providerId="AD" w15:userId="S::jeff.jones@kornferry.com::5103acf6-2d8d-4cdf-ae9f-54e0fd8811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activeWritingStyle w:appName="MSWord" w:lang="en-US" w:vendorID="64" w:dllVersion="6" w:nlCheck="1" w:checkStyle="0"/>
  <w:activeWritingStyle w:appName="MSWord" w:lang="en-US" w:vendorID="64" w:dllVersion="4096" w:nlCheck="1" w:checkStyle="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57"/>
    <w:rsid w:val="00001EDE"/>
    <w:rsid w:val="000055E8"/>
    <w:rsid w:val="00010EC1"/>
    <w:rsid w:val="00063297"/>
    <w:rsid w:val="00075D70"/>
    <w:rsid w:val="00080B25"/>
    <w:rsid w:val="000B185F"/>
    <w:rsid w:val="000E4D2E"/>
    <w:rsid w:val="000E4DCC"/>
    <w:rsid w:val="000E526D"/>
    <w:rsid w:val="000F1633"/>
    <w:rsid w:val="001164B9"/>
    <w:rsid w:val="001217E4"/>
    <w:rsid w:val="0012513F"/>
    <w:rsid w:val="00127C64"/>
    <w:rsid w:val="00141737"/>
    <w:rsid w:val="0015452B"/>
    <w:rsid w:val="00173181"/>
    <w:rsid w:val="00182050"/>
    <w:rsid w:val="0019086B"/>
    <w:rsid w:val="00192880"/>
    <w:rsid w:val="001B7057"/>
    <w:rsid w:val="001F2D81"/>
    <w:rsid w:val="00242407"/>
    <w:rsid w:val="00262286"/>
    <w:rsid w:val="00266C8B"/>
    <w:rsid w:val="002821CD"/>
    <w:rsid w:val="00282722"/>
    <w:rsid w:val="002857ED"/>
    <w:rsid w:val="002B01AD"/>
    <w:rsid w:val="002D4CD3"/>
    <w:rsid w:val="002E4FB9"/>
    <w:rsid w:val="00300D28"/>
    <w:rsid w:val="00311E55"/>
    <w:rsid w:val="00333FF7"/>
    <w:rsid w:val="003340FA"/>
    <w:rsid w:val="003344F5"/>
    <w:rsid w:val="00334A64"/>
    <w:rsid w:val="00345685"/>
    <w:rsid w:val="0034627C"/>
    <w:rsid w:val="00352155"/>
    <w:rsid w:val="003563B7"/>
    <w:rsid w:val="00357B87"/>
    <w:rsid w:val="003641F4"/>
    <w:rsid w:val="003756E2"/>
    <w:rsid w:val="00384108"/>
    <w:rsid w:val="003A4852"/>
    <w:rsid w:val="003C3D72"/>
    <w:rsid w:val="003E2D93"/>
    <w:rsid w:val="00436CA6"/>
    <w:rsid w:val="00445CFB"/>
    <w:rsid w:val="00446ED5"/>
    <w:rsid w:val="004730E5"/>
    <w:rsid w:val="00494580"/>
    <w:rsid w:val="004A05F4"/>
    <w:rsid w:val="004A1E90"/>
    <w:rsid w:val="004B3E89"/>
    <w:rsid w:val="004B5BDB"/>
    <w:rsid w:val="00500C4A"/>
    <w:rsid w:val="00510C01"/>
    <w:rsid w:val="00527125"/>
    <w:rsid w:val="00533131"/>
    <w:rsid w:val="00572323"/>
    <w:rsid w:val="0058471F"/>
    <w:rsid w:val="00584ECD"/>
    <w:rsid w:val="005A5B53"/>
    <w:rsid w:val="005A7FD6"/>
    <w:rsid w:val="005C7152"/>
    <w:rsid w:val="005D2779"/>
    <w:rsid w:val="005D2F0A"/>
    <w:rsid w:val="005E5615"/>
    <w:rsid w:val="005F31C9"/>
    <w:rsid w:val="005F6B35"/>
    <w:rsid w:val="005F6C17"/>
    <w:rsid w:val="006102AE"/>
    <w:rsid w:val="00622828"/>
    <w:rsid w:val="00622DC7"/>
    <w:rsid w:val="00631FEA"/>
    <w:rsid w:val="00636A08"/>
    <w:rsid w:val="006422F8"/>
    <w:rsid w:val="00653E05"/>
    <w:rsid w:val="00667BFF"/>
    <w:rsid w:val="00686156"/>
    <w:rsid w:val="006979F1"/>
    <w:rsid w:val="006B7853"/>
    <w:rsid w:val="006C016F"/>
    <w:rsid w:val="006D579E"/>
    <w:rsid w:val="0070439D"/>
    <w:rsid w:val="00715EB0"/>
    <w:rsid w:val="0074524A"/>
    <w:rsid w:val="00776666"/>
    <w:rsid w:val="00782DD2"/>
    <w:rsid w:val="00787049"/>
    <w:rsid w:val="007965BC"/>
    <w:rsid w:val="00797F42"/>
    <w:rsid w:val="007A71E7"/>
    <w:rsid w:val="007B1C50"/>
    <w:rsid w:val="007B400B"/>
    <w:rsid w:val="007C7FFB"/>
    <w:rsid w:val="007F61DB"/>
    <w:rsid w:val="00830FA8"/>
    <w:rsid w:val="00862C2C"/>
    <w:rsid w:val="008C10C8"/>
    <w:rsid w:val="008C29EA"/>
    <w:rsid w:val="008C6D7F"/>
    <w:rsid w:val="008D1966"/>
    <w:rsid w:val="00911109"/>
    <w:rsid w:val="00956168"/>
    <w:rsid w:val="00985D48"/>
    <w:rsid w:val="00995F18"/>
    <w:rsid w:val="009B24E9"/>
    <w:rsid w:val="009C759E"/>
    <w:rsid w:val="009D603D"/>
    <w:rsid w:val="009E00FE"/>
    <w:rsid w:val="009F1BB3"/>
    <w:rsid w:val="009F3F41"/>
    <w:rsid w:val="00A66C41"/>
    <w:rsid w:val="00A7630B"/>
    <w:rsid w:val="00A82E9A"/>
    <w:rsid w:val="00A86C09"/>
    <w:rsid w:val="00AA7C45"/>
    <w:rsid w:val="00AB41EE"/>
    <w:rsid w:val="00AC39C2"/>
    <w:rsid w:val="00AC4EBB"/>
    <w:rsid w:val="00AC6AC8"/>
    <w:rsid w:val="00AD7AD3"/>
    <w:rsid w:val="00AE01A7"/>
    <w:rsid w:val="00AE0D40"/>
    <w:rsid w:val="00AF0429"/>
    <w:rsid w:val="00B00D9F"/>
    <w:rsid w:val="00B030DC"/>
    <w:rsid w:val="00B252AE"/>
    <w:rsid w:val="00B27763"/>
    <w:rsid w:val="00B537F2"/>
    <w:rsid w:val="00B54E25"/>
    <w:rsid w:val="00B60615"/>
    <w:rsid w:val="00B64147"/>
    <w:rsid w:val="00B71016"/>
    <w:rsid w:val="00B979E7"/>
    <w:rsid w:val="00BB7FBE"/>
    <w:rsid w:val="00BC19BB"/>
    <w:rsid w:val="00BE2BBD"/>
    <w:rsid w:val="00BE2D0A"/>
    <w:rsid w:val="00C06CE8"/>
    <w:rsid w:val="00C078FF"/>
    <w:rsid w:val="00C15915"/>
    <w:rsid w:val="00C34668"/>
    <w:rsid w:val="00C56217"/>
    <w:rsid w:val="00C61D1E"/>
    <w:rsid w:val="00C6262F"/>
    <w:rsid w:val="00C718F9"/>
    <w:rsid w:val="00C73486"/>
    <w:rsid w:val="00C73C73"/>
    <w:rsid w:val="00C878F0"/>
    <w:rsid w:val="00C92195"/>
    <w:rsid w:val="00CA59E9"/>
    <w:rsid w:val="00CB37ED"/>
    <w:rsid w:val="00CB7F7E"/>
    <w:rsid w:val="00CC1400"/>
    <w:rsid w:val="00CC2753"/>
    <w:rsid w:val="00CC34AA"/>
    <w:rsid w:val="00CE18E8"/>
    <w:rsid w:val="00CF0135"/>
    <w:rsid w:val="00CF3544"/>
    <w:rsid w:val="00D0106C"/>
    <w:rsid w:val="00D042A3"/>
    <w:rsid w:val="00D13689"/>
    <w:rsid w:val="00D14A73"/>
    <w:rsid w:val="00D237F4"/>
    <w:rsid w:val="00D25C5B"/>
    <w:rsid w:val="00D308C3"/>
    <w:rsid w:val="00D46C6A"/>
    <w:rsid w:val="00D51070"/>
    <w:rsid w:val="00D519A5"/>
    <w:rsid w:val="00D54BA1"/>
    <w:rsid w:val="00D63796"/>
    <w:rsid w:val="00DA2B77"/>
    <w:rsid w:val="00DE4334"/>
    <w:rsid w:val="00E02BF5"/>
    <w:rsid w:val="00E2219B"/>
    <w:rsid w:val="00E401CA"/>
    <w:rsid w:val="00E4395F"/>
    <w:rsid w:val="00E47D1D"/>
    <w:rsid w:val="00E56A19"/>
    <w:rsid w:val="00EB0654"/>
    <w:rsid w:val="00EB4221"/>
    <w:rsid w:val="00EC2BCC"/>
    <w:rsid w:val="00ED60B4"/>
    <w:rsid w:val="00ED751B"/>
    <w:rsid w:val="00EF1AF0"/>
    <w:rsid w:val="00F039E3"/>
    <w:rsid w:val="00F03F61"/>
    <w:rsid w:val="00F071CD"/>
    <w:rsid w:val="00F600B8"/>
    <w:rsid w:val="00F635FE"/>
    <w:rsid w:val="00F64569"/>
    <w:rsid w:val="00F650FA"/>
    <w:rsid w:val="00F7067C"/>
    <w:rsid w:val="00F720DB"/>
    <w:rsid w:val="00F75C04"/>
    <w:rsid w:val="00F8110E"/>
    <w:rsid w:val="00F8423D"/>
    <w:rsid w:val="00FA40B5"/>
    <w:rsid w:val="00FA73A1"/>
    <w:rsid w:val="00FD4B82"/>
    <w:rsid w:val="00FF016C"/>
    <w:rsid w:val="00FF7C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CC3FE"/>
  <w15:docId w15:val="{F5668C38-C379-4F85-BCA9-46BC7564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20" w:after="20" w:line="240" w:lineRule="auto"/>
      <w:jc w:val="center"/>
    </w:pPr>
    <w:rPr>
      <w:rFonts w:ascii="Times New Roman" w:eastAsia="Times New Roman" w:hAnsi="Times New Roman" w:cs="Times New Roman"/>
      <w:b/>
      <w:i/>
      <w:color w:val="666666"/>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2E4FB9"/>
    <w:rPr>
      <w:color w:val="0563C1" w:themeColor="hyperlink"/>
      <w:u w:val="single"/>
    </w:rPr>
  </w:style>
  <w:style w:type="character" w:styleId="FollowedHyperlink">
    <w:name w:val="FollowedHyperlink"/>
    <w:basedOn w:val="DefaultParagraphFont"/>
    <w:uiPriority w:val="99"/>
    <w:semiHidden/>
    <w:unhideWhenUsed/>
    <w:rsid w:val="00311E55"/>
    <w:rPr>
      <w:color w:val="954F72" w:themeColor="followedHyperlink"/>
      <w:u w:val="single"/>
    </w:rPr>
  </w:style>
  <w:style w:type="paragraph" w:customStyle="1" w:styleId="Reference">
    <w:name w:val="Reference"/>
    <w:uiPriority w:val="4"/>
    <w:qFormat/>
    <w:rsid w:val="006B7853"/>
    <w:pPr>
      <w:autoSpaceDE w:val="0"/>
      <w:autoSpaceDN w:val="0"/>
      <w:adjustRightInd w:val="0"/>
      <w:spacing w:after="240" w:line="240" w:lineRule="auto"/>
    </w:pPr>
    <w:rPr>
      <w:rFonts w:ascii="Arial" w:eastAsia="Times New Roman" w:hAnsi="Arial" w:cs="Arial"/>
      <w:color w:val="auto"/>
    </w:rPr>
  </w:style>
  <w:style w:type="paragraph" w:styleId="Header">
    <w:name w:val="header"/>
    <w:basedOn w:val="Normal"/>
    <w:link w:val="HeaderChar"/>
    <w:uiPriority w:val="99"/>
    <w:unhideWhenUsed/>
    <w:rsid w:val="00D04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2A3"/>
  </w:style>
  <w:style w:type="paragraph" w:styleId="Footer">
    <w:name w:val="footer"/>
    <w:basedOn w:val="Normal"/>
    <w:link w:val="FooterChar"/>
    <w:uiPriority w:val="99"/>
    <w:unhideWhenUsed/>
    <w:rsid w:val="00D04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2A3"/>
  </w:style>
  <w:style w:type="character" w:styleId="UnresolvedMention">
    <w:name w:val="Unresolved Mention"/>
    <w:basedOn w:val="DefaultParagraphFont"/>
    <w:uiPriority w:val="99"/>
    <w:semiHidden/>
    <w:unhideWhenUsed/>
    <w:rsid w:val="00BE2BBD"/>
    <w:rPr>
      <w:color w:val="605E5C"/>
      <w:shd w:val="clear" w:color="auto" w:fill="E1DFDD"/>
    </w:rPr>
  </w:style>
  <w:style w:type="paragraph" w:styleId="ListParagraph">
    <w:name w:val="List Paragraph"/>
    <w:basedOn w:val="Normal"/>
    <w:uiPriority w:val="34"/>
    <w:qFormat/>
    <w:rsid w:val="00533131"/>
    <w:pPr>
      <w:ind w:left="720"/>
      <w:contextualSpacing/>
    </w:pPr>
  </w:style>
  <w:style w:type="paragraph" w:styleId="BalloonText">
    <w:name w:val="Balloon Text"/>
    <w:basedOn w:val="Normal"/>
    <w:link w:val="BalloonTextChar"/>
    <w:uiPriority w:val="99"/>
    <w:semiHidden/>
    <w:unhideWhenUsed/>
    <w:rsid w:val="00EB422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422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164B9"/>
    <w:rPr>
      <w:sz w:val="16"/>
      <w:szCs w:val="16"/>
    </w:rPr>
  </w:style>
  <w:style w:type="paragraph" w:styleId="CommentText">
    <w:name w:val="annotation text"/>
    <w:basedOn w:val="Normal"/>
    <w:link w:val="CommentTextChar"/>
    <w:uiPriority w:val="99"/>
    <w:semiHidden/>
    <w:unhideWhenUsed/>
    <w:rsid w:val="001164B9"/>
    <w:pPr>
      <w:spacing w:line="240" w:lineRule="auto"/>
    </w:pPr>
    <w:rPr>
      <w:sz w:val="20"/>
      <w:szCs w:val="20"/>
    </w:rPr>
  </w:style>
  <w:style w:type="character" w:customStyle="1" w:styleId="CommentTextChar">
    <w:name w:val="Comment Text Char"/>
    <w:basedOn w:val="DefaultParagraphFont"/>
    <w:link w:val="CommentText"/>
    <w:uiPriority w:val="99"/>
    <w:semiHidden/>
    <w:rsid w:val="001164B9"/>
    <w:rPr>
      <w:sz w:val="20"/>
      <w:szCs w:val="20"/>
    </w:rPr>
  </w:style>
  <w:style w:type="paragraph" w:styleId="CommentSubject">
    <w:name w:val="annotation subject"/>
    <w:basedOn w:val="CommentText"/>
    <w:next w:val="CommentText"/>
    <w:link w:val="CommentSubjectChar"/>
    <w:uiPriority w:val="99"/>
    <w:semiHidden/>
    <w:unhideWhenUsed/>
    <w:rsid w:val="001164B9"/>
    <w:rPr>
      <w:b/>
      <w:bCs/>
    </w:rPr>
  </w:style>
  <w:style w:type="character" w:customStyle="1" w:styleId="CommentSubjectChar">
    <w:name w:val="Comment Subject Char"/>
    <w:basedOn w:val="CommentTextChar"/>
    <w:link w:val="CommentSubject"/>
    <w:uiPriority w:val="99"/>
    <w:semiHidden/>
    <w:rsid w:val="001164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07772">
      <w:bodyDiv w:val="1"/>
      <w:marLeft w:val="0"/>
      <w:marRight w:val="0"/>
      <w:marTop w:val="0"/>
      <w:marBottom w:val="0"/>
      <w:divBdr>
        <w:top w:val="none" w:sz="0" w:space="0" w:color="auto"/>
        <w:left w:val="none" w:sz="0" w:space="0" w:color="auto"/>
        <w:bottom w:val="none" w:sz="0" w:space="0" w:color="auto"/>
        <w:right w:val="none" w:sz="0" w:space="0" w:color="auto"/>
      </w:divBdr>
    </w:div>
    <w:div w:id="183137794">
      <w:bodyDiv w:val="1"/>
      <w:marLeft w:val="0"/>
      <w:marRight w:val="0"/>
      <w:marTop w:val="0"/>
      <w:marBottom w:val="0"/>
      <w:divBdr>
        <w:top w:val="none" w:sz="0" w:space="0" w:color="auto"/>
        <w:left w:val="none" w:sz="0" w:space="0" w:color="auto"/>
        <w:bottom w:val="none" w:sz="0" w:space="0" w:color="auto"/>
        <w:right w:val="none" w:sz="0" w:space="0" w:color="auto"/>
      </w:divBdr>
    </w:div>
    <w:div w:id="245698109">
      <w:bodyDiv w:val="1"/>
      <w:marLeft w:val="0"/>
      <w:marRight w:val="0"/>
      <w:marTop w:val="0"/>
      <w:marBottom w:val="0"/>
      <w:divBdr>
        <w:top w:val="none" w:sz="0" w:space="0" w:color="auto"/>
        <w:left w:val="none" w:sz="0" w:space="0" w:color="auto"/>
        <w:bottom w:val="none" w:sz="0" w:space="0" w:color="auto"/>
        <w:right w:val="none" w:sz="0" w:space="0" w:color="auto"/>
      </w:divBdr>
    </w:div>
    <w:div w:id="259266880">
      <w:bodyDiv w:val="1"/>
      <w:marLeft w:val="0"/>
      <w:marRight w:val="0"/>
      <w:marTop w:val="0"/>
      <w:marBottom w:val="0"/>
      <w:divBdr>
        <w:top w:val="none" w:sz="0" w:space="0" w:color="auto"/>
        <w:left w:val="none" w:sz="0" w:space="0" w:color="auto"/>
        <w:bottom w:val="none" w:sz="0" w:space="0" w:color="auto"/>
        <w:right w:val="none" w:sz="0" w:space="0" w:color="auto"/>
      </w:divBdr>
    </w:div>
    <w:div w:id="297732961">
      <w:bodyDiv w:val="1"/>
      <w:marLeft w:val="0"/>
      <w:marRight w:val="0"/>
      <w:marTop w:val="0"/>
      <w:marBottom w:val="0"/>
      <w:divBdr>
        <w:top w:val="none" w:sz="0" w:space="0" w:color="auto"/>
        <w:left w:val="none" w:sz="0" w:space="0" w:color="auto"/>
        <w:bottom w:val="none" w:sz="0" w:space="0" w:color="auto"/>
        <w:right w:val="none" w:sz="0" w:space="0" w:color="auto"/>
      </w:divBdr>
    </w:div>
    <w:div w:id="440145188">
      <w:bodyDiv w:val="1"/>
      <w:marLeft w:val="0"/>
      <w:marRight w:val="0"/>
      <w:marTop w:val="0"/>
      <w:marBottom w:val="0"/>
      <w:divBdr>
        <w:top w:val="none" w:sz="0" w:space="0" w:color="auto"/>
        <w:left w:val="none" w:sz="0" w:space="0" w:color="auto"/>
        <w:bottom w:val="none" w:sz="0" w:space="0" w:color="auto"/>
        <w:right w:val="none" w:sz="0" w:space="0" w:color="auto"/>
      </w:divBdr>
    </w:div>
    <w:div w:id="554581249">
      <w:bodyDiv w:val="1"/>
      <w:marLeft w:val="0"/>
      <w:marRight w:val="0"/>
      <w:marTop w:val="0"/>
      <w:marBottom w:val="0"/>
      <w:divBdr>
        <w:top w:val="none" w:sz="0" w:space="0" w:color="auto"/>
        <w:left w:val="none" w:sz="0" w:space="0" w:color="auto"/>
        <w:bottom w:val="none" w:sz="0" w:space="0" w:color="auto"/>
        <w:right w:val="none" w:sz="0" w:space="0" w:color="auto"/>
      </w:divBdr>
    </w:div>
    <w:div w:id="598292676">
      <w:bodyDiv w:val="1"/>
      <w:marLeft w:val="0"/>
      <w:marRight w:val="0"/>
      <w:marTop w:val="0"/>
      <w:marBottom w:val="0"/>
      <w:divBdr>
        <w:top w:val="none" w:sz="0" w:space="0" w:color="auto"/>
        <w:left w:val="none" w:sz="0" w:space="0" w:color="auto"/>
        <w:bottom w:val="none" w:sz="0" w:space="0" w:color="auto"/>
        <w:right w:val="none" w:sz="0" w:space="0" w:color="auto"/>
      </w:divBdr>
    </w:div>
    <w:div w:id="925453871">
      <w:bodyDiv w:val="1"/>
      <w:marLeft w:val="0"/>
      <w:marRight w:val="0"/>
      <w:marTop w:val="0"/>
      <w:marBottom w:val="0"/>
      <w:divBdr>
        <w:top w:val="none" w:sz="0" w:space="0" w:color="auto"/>
        <w:left w:val="none" w:sz="0" w:space="0" w:color="auto"/>
        <w:bottom w:val="none" w:sz="0" w:space="0" w:color="auto"/>
        <w:right w:val="none" w:sz="0" w:space="0" w:color="auto"/>
      </w:divBdr>
    </w:div>
    <w:div w:id="1886287953">
      <w:bodyDiv w:val="1"/>
      <w:marLeft w:val="0"/>
      <w:marRight w:val="0"/>
      <w:marTop w:val="0"/>
      <w:marBottom w:val="0"/>
      <w:divBdr>
        <w:top w:val="none" w:sz="0" w:space="0" w:color="auto"/>
        <w:left w:val="none" w:sz="0" w:space="0" w:color="auto"/>
        <w:bottom w:val="none" w:sz="0" w:space="0" w:color="auto"/>
        <w:right w:val="none" w:sz="0" w:space="0" w:color="auto"/>
      </w:divBdr>
    </w:div>
    <w:div w:id="2089813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spectrum.ieee.org/at-work/innovation/the-2018-top-programming-languages" TargetMode="External"/><Relationship Id="rId18" Type="http://schemas.openxmlformats.org/officeDocument/2006/relationships/hyperlink" Target="mailto:Jeff.Jones@KornFerry.com"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kornferry.com/technical-manuals" TargetMode="External"/><Relationship Id="rId7" Type="http://schemas.openxmlformats.org/officeDocument/2006/relationships/hyperlink" Target="https://bit.ly/2KKXlHQ" TargetMode="External"/><Relationship Id="rId12" Type="http://schemas.openxmlformats.org/officeDocument/2006/relationships/hyperlink" Target="mailto:steven.nydick@kornferry.com" TargetMode="External"/><Relationship Id="rId17" Type="http://schemas.openxmlformats.org/officeDocument/2006/relationships/hyperlink" Target="https://joss.theoj.org/papers/10.21105/joss.00037" TargetMode="External"/><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nowballstem.org/" TargetMode="External"/><Relationship Id="rId20" Type="http://schemas.openxmlformats.org/officeDocument/2006/relationships/hyperlink" Target="http://www.kornferry.com/technical-manuals"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t.ly/2KKXlHQ" TargetMode="External"/><Relationship Id="rId24" Type="http://schemas.openxmlformats.org/officeDocument/2006/relationships/hyperlink" Target="https://CRAN.R-project.org/package=roperators" TargetMode="External"/><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web.archive.org/web/20111226085859/http:/oxforddictionaries.com/words/the-oec-facts-about-the-language" TargetMode="External"/><Relationship Id="rId23" Type="http://schemas.openxmlformats.org/officeDocument/2006/relationships/hyperlink" Target="http://www.kornferry.com/technical-manuals" TargetMode="External"/><Relationship Id="rId28" Type="http://schemas.openxmlformats.org/officeDocument/2006/relationships/footer" Target="footer2.xml"/><Relationship Id="rId10" Type="http://schemas.microsoft.com/office/2016/09/relationships/commentsIds" Target="commentsIds.xml"/><Relationship Id="rId19" Type="http://schemas.openxmlformats.org/officeDocument/2006/relationships/hyperlink" Target="https://CRAN.R-project.org/package=roperator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web.stanford.edu/class/cs124/lec/sentiment.pdf" TargetMode="External"/><Relationship Id="rId22" Type="http://schemas.openxmlformats.org/officeDocument/2006/relationships/hyperlink" Target="http://www.kornferry.com/institute/fit-matters" TargetMode="External"/><Relationship Id="rId27" Type="http://schemas.openxmlformats.org/officeDocument/2006/relationships/footer" Target="footer1.xml"/><Relationship Id="rId30" Type="http://schemas.openxmlformats.org/officeDocument/2006/relationships/footer" Target="footer3.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24</Pages>
  <Words>6206</Words>
  <Characters>35380</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DDI, Inc</Company>
  <LinksUpToDate>false</LinksUpToDate>
  <CharactersWithSpaces>41503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Schwall, Alexander</dc:creator>
  <cp:lastModifiedBy>Jeff Jones</cp:lastModifiedBy>
  <cp:revision>79</cp:revision>
  <dcterms:created xsi:type="dcterms:W3CDTF">2018-09-07T12:52:00Z</dcterms:created>
  <dcterms:modified xsi:type="dcterms:W3CDTF">2019-08-16T15:42:00Z</dcterms:modified>
</cp:coreProperties>
</file>