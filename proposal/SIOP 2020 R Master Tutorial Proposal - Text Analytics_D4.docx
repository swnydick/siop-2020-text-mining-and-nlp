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19AEC3B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2167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0221C0F0"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w:t>
      </w:r>
      <w:commentRangeStart w:id="0"/>
      <w:r w:rsidR="005F6C17">
        <w:rPr>
          <w:rFonts w:ascii="Times New Roman" w:eastAsia="Times New Roman" w:hAnsi="Times New Roman" w:cs="Times New Roman"/>
        </w:rPr>
        <w:t xml:space="preserve">(e.g. Multiple Regression, Hierarchical Linear Modeling, or Structural Equation Modeling) </w:t>
      </w:r>
      <w:commentRangeEnd w:id="0"/>
      <w:r w:rsidR="009E77CD">
        <w:rPr>
          <w:rStyle w:val="CommentReference"/>
        </w:rPr>
        <w:commentReference w:id="0"/>
      </w:r>
      <w:r w:rsidR="005F6C17">
        <w:rPr>
          <w:rFonts w:ascii="Times New Roman" w:eastAsia="Times New Roman" w:hAnsi="Times New Roman" w:cs="Times New Roman"/>
        </w:rPr>
        <w:t>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w:t>
      </w:r>
      <w:ins w:id="1" w:author="Ben Wiseman" w:date="2019-09-04T11:30:00Z">
        <w:r w:rsidR="009E77CD">
          <w:rPr>
            <w:rFonts w:ascii="Times New Roman" w:eastAsia="Times New Roman" w:hAnsi="Times New Roman" w:cs="Times New Roman"/>
          </w:rPr>
          <w:t xml:space="preserve">To be clear, </w:t>
        </w:r>
      </w:ins>
      <w:r w:rsidR="005F6C17">
        <w:rPr>
          <w:rFonts w:ascii="Times New Roman" w:eastAsia="Times New Roman" w:hAnsi="Times New Roman" w:cs="Times New Roman"/>
        </w:rPr>
        <w:t xml:space="preserve">R is </w:t>
      </w:r>
      <w:ins w:id="2" w:author="Ben Wiseman" w:date="2019-09-04T11:31:00Z">
        <w:r w:rsidR="00753173">
          <w:rPr>
            <w:rFonts w:ascii="Times New Roman" w:eastAsia="Times New Roman" w:hAnsi="Times New Roman" w:cs="Times New Roman"/>
          </w:rPr>
          <w:t xml:space="preserve">not just a statistical analysis package, but </w:t>
        </w:r>
      </w:ins>
      <w:r w:rsidR="005F6C17">
        <w:rPr>
          <w:rFonts w:ascii="Times New Roman" w:eastAsia="Times New Roman" w:hAnsi="Times New Roman" w:cs="Times New Roman"/>
        </w:rPr>
        <w:t>a</w:t>
      </w:r>
      <w:ins w:id="3" w:author="Ben Wiseman" w:date="2019-09-04T11:32:00Z">
        <w:r w:rsidR="00A6693B">
          <w:rPr>
            <w:rFonts w:ascii="Times New Roman" w:eastAsia="Times New Roman" w:hAnsi="Times New Roman" w:cs="Times New Roman"/>
          </w:rPr>
          <w:t xml:space="preserve"> fully-fledged</w:t>
        </w:r>
      </w:ins>
      <w:r w:rsidR="005F6C17">
        <w:rPr>
          <w:rFonts w:ascii="Times New Roman" w:eastAsia="Times New Roman" w:hAnsi="Times New Roman" w:cs="Times New Roman"/>
        </w:rPr>
        <w:t xml:space="preserve"> programming </w:t>
      </w:r>
      <w:r w:rsidR="005F6C17">
        <w:rPr>
          <w:rFonts w:ascii="Times New Roman" w:eastAsia="Times New Roman" w:hAnsi="Times New Roman" w:cs="Times New Roman"/>
          <w:i/>
        </w:rPr>
        <w:t>language</w:t>
      </w:r>
      <w:ins w:id="4" w:author="Ben Wiseman" w:date="2019-09-04T11:33:00Z">
        <w:r w:rsidR="00B745B2">
          <w:rPr>
            <w:rFonts w:ascii="Times New Roman" w:eastAsia="Times New Roman" w:hAnsi="Times New Roman" w:cs="Times New Roman"/>
          </w:rPr>
          <w:t xml:space="preserve">. R has </w:t>
        </w:r>
        <w:r w:rsidR="00C80845">
          <w:rPr>
            <w:rFonts w:ascii="Times New Roman" w:eastAsia="Times New Roman" w:hAnsi="Times New Roman" w:cs="Times New Roman"/>
          </w:rPr>
          <w:t xml:space="preserve">even managed to </w:t>
        </w:r>
        <w:r w:rsidR="00B745B2">
          <w:rPr>
            <w:rFonts w:ascii="Times New Roman" w:eastAsia="Times New Roman" w:hAnsi="Times New Roman" w:cs="Times New Roman"/>
          </w:rPr>
          <w:t xml:space="preserve">become </w:t>
        </w:r>
      </w:ins>
      <w:del w:id="5" w:author="Ben Wiseman" w:date="2019-09-04T11:33:00Z">
        <w:r w:rsidR="005F6C17" w:rsidDel="00B745B2">
          <w:rPr>
            <w:rFonts w:ascii="Times New Roman" w:eastAsia="Times New Roman" w:hAnsi="Times New Roman" w:cs="Times New Roman"/>
          </w:rPr>
          <w:delText xml:space="preserve"> </w:delText>
        </w:r>
      </w:del>
      <w:del w:id="6" w:author="Ben Wiseman" w:date="2019-09-04T11:31:00Z">
        <w:r w:rsidR="000B185F" w:rsidDel="0046608C">
          <w:rPr>
            <w:rFonts w:ascii="Times New Roman" w:eastAsia="Times New Roman" w:hAnsi="Times New Roman" w:cs="Times New Roman"/>
          </w:rPr>
          <w:delText xml:space="preserve">and </w:delText>
        </w:r>
        <w:r w:rsidR="005F6C17" w:rsidDel="0046608C">
          <w:rPr>
            <w:rFonts w:ascii="Times New Roman" w:eastAsia="Times New Roman" w:hAnsi="Times New Roman" w:cs="Times New Roman"/>
          </w:rPr>
          <w:delText xml:space="preserve">not just </w:delText>
        </w:r>
        <w:r w:rsidR="002D4CD3" w:rsidDel="0046608C">
          <w:rPr>
            <w:rFonts w:ascii="Times New Roman" w:eastAsia="Times New Roman" w:hAnsi="Times New Roman" w:cs="Times New Roman"/>
          </w:rPr>
          <w:delText>a statistical analysis package.</w:delText>
        </w:r>
        <w:r w:rsidR="00F64569" w:rsidDel="0046608C">
          <w:rPr>
            <w:rFonts w:ascii="Times New Roman" w:eastAsia="Times New Roman" w:hAnsi="Times New Roman" w:cs="Times New Roman"/>
          </w:rPr>
          <w:delText xml:space="preserve"> By </w:delText>
        </w:r>
      </w:del>
      <w:del w:id="7" w:author="Ben Wiseman" w:date="2019-09-04T11:32:00Z">
        <w:r w:rsidR="00F64569" w:rsidDel="00A6693B">
          <w:rPr>
            <w:rFonts w:ascii="Times New Roman" w:eastAsia="Times New Roman" w:hAnsi="Times New Roman" w:cs="Times New Roman"/>
          </w:rPr>
          <w:delText xml:space="preserve">some measures, </w:delText>
        </w:r>
      </w:del>
      <w:del w:id="8" w:author="Ben Wiseman" w:date="2019-09-04T11:31:00Z">
        <w:r w:rsidR="00F64569" w:rsidDel="0046608C">
          <w:rPr>
            <w:rFonts w:ascii="Times New Roman" w:eastAsia="Times New Roman" w:hAnsi="Times New Roman" w:cs="Times New Roman"/>
          </w:rPr>
          <w:delText xml:space="preserve">R has become </w:delText>
        </w:r>
      </w:del>
      <w:r w:rsidR="00F64569">
        <w:rPr>
          <w:rFonts w:ascii="Times New Roman" w:eastAsia="Times New Roman" w:hAnsi="Times New Roman" w:cs="Times New Roman"/>
        </w:rPr>
        <w:t>one of the ten most popular programming languages (Cass, 2018)</w:t>
      </w:r>
      <w:ins w:id="9" w:author="Ben Wiseman" w:date="2019-09-04T11:33:00Z">
        <w:r w:rsidR="00C80845">
          <w:rPr>
            <w:rFonts w:ascii="Times New Roman" w:eastAsia="Times New Roman" w:hAnsi="Times New Roman" w:cs="Times New Roman"/>
          </w:rPr>
          <w:t xml:space="preserve"> with its </w:t>
        </w:r>
      </w:ins>
      <w:del w:id="10" w:author="Ben Wiseman" w:date="2019-09-04T11:33:00Z">
        <w:r w:rsidR="00F64569" w:rsidDel="00C80845">
          <w:rPr>
            <w:rFonts w:ascii="Times New Roman" w:eastAsia="Times New Roman" w:hAnsi="Times New Roman" w:cs="Times New Roman"/>
          </w:rPr>
          <w:delText xml:space="preserve">. R’s </w:delText>
        </w:r>
      </w:del>
      <w:r w:rsidR="00F64569">
        <w:rPr>
          <w:rFonts w:ascii="Times New Roman" w:eastAsia="Times New Roman" w:hAnsi="Times New Roman" w:cs="Times New Roman"/>
        </w:rPr>
        <w:t xml:space="preserve">popularity </w:t>
      </w:r>
      <w:del w:id="11" w:author="Ben Wiseman" w:date="2019-09-04T11:33:00Z">
        <w:r w:rsidR="00F64569" w:rsidDel="00C80845">
          <w:rPr>
            <w:rFonts w:ascii="Times New Roman" w:eastAsia="Times New Roman" w:hAnsi="Times New Roman" w:cs="Times New Roman"/>
          </w:rPr>
          <w:delText xml:space="preserve">may be </w:delText>
        </w:r>
      </w:del>
      <w:r w:rsidR="00F64569">
        <w:rPr>
          <w:rFonts w:ascii="Times New Roman" w:eastAsia="Times New Roman" w:hAnsi="Times New Roman" w:cs="Times New Roman"/>
        </w:rPr>
        <w:t xml:space="preserve">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xml:space="preserve">),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7B1F1C8D" w:rsidR="009B24E9" w:rsidRDefault="009B24E9">
      <w:pPr>
        <w:spacing w:after="120" w:line="480" w:lineRule="auto"/>
        <w:ind w:firstLine="720"/>
        <w:rPr>
          <w:rFonts w:ascii="Times New Roman" w:eastAsia="Times New Roman" w:hAnsi="Times New Roman" w:cs="Times New Roman"/>
        </w:rPr>
      </w:pPr>
      <w:commentRangeStart w:id="12"/>
      <w:commentRangeStart w:id="13"/>
      <w:r>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w:t>
      </w:r>
      <w:r w:rsidR="002857ED">
        <w:rPr>
          <w:rFonts w:ascii="Times New Roman" w:eastAsia="Times New Roman" w:hAnsi="Times New Roman" w:cs="Times New Roman"/>
        </w:rPr>
        <w:t>4,750</w:t>
      </w:r>
      <w:r>
        <w:rPr>
          <w:rFonts w:ascii="Times New Roman" w:eastAsia="Times New Roman" w:hAnsi="Times New Roman" w:cs="Times New Roman"/>
        </w:rPr>
        <w:t xml:space="preserve">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 xml:space="preserve">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commentRangeEnd w:id="12"/>
      <w:r w:rsidR="006D579E">
        <w:rPr>
          <w:rStyle w:val="CommentReference"/>
        </w:rPr>
        <w:commentReference w:id="12"/>
      </w:r>
      <w:commentRangeEnd w:id="13"/>
      <w:r w:rsidR="006F2405">
        <w:rPr>
          <w:rStyle w:val="CommentReference"/>
        </w:rPr>
        <w:commentReference w:id="13"/>
      </w:r>
    </w:p>
    <w:p w14:paraId="3DA65C1D" w14:textId="0B1A1808"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w:t>
      </w:r>
      <w:r w:rsidR="00010EC1">
        <w:rPr>
          <w:rFonts w:ascii="Times New Roman" w:eastAsia="Times New Roman" w:hAnsi="Times New Roman" w:cs="Times New Roman"/>
        </w:rPr>
        <w:lastRenderedPageBreak/>
        <w:t>scraping: after extracting data from the web, what do you do with that data?</w:t>
      </w:r>
      <w:r w:rsidR="00AF0429">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and have both R and</w:t>
      </w:r>
      <w:ins w:id="14" w:author="Ben Wiseman" w:date="2019-09-04T11:39:00Z">
        <w:r w:rsidR="003D0A68">
          <w:rPr>
            <w:rFonts w:ascii="Times New Roman" w:eastAsia="Times New Roman" w:hAnsi="Times New Roman" w:cs="Times New Roman"/>
          </w:rPr>
          <w:t xml:space="preserve"> preferably</w:t>
        </w:r>
      </w:ins>
      <w:r w:rsidR="00862C2C">
        <w:rPr>
          <w:rFonts w:ascii="Times New Roman" w:eastAsia="Times New Roman" w:hAnsi="Times New Roman" w:cs="Times New Roman"/>
        </w:rPr>
        <w:t xml:space="preserve"> RStudio </w:t>
      </w:r>
      <w:ins w:id="15" w:author="Ben Wiseman" w:date="2019-09-04T11:40:00Z">
        <w:r w:rsidR="00D112D3">
          <w:rPr>
            <w:rFonts w:ascii="Times New Roman" w:eastAsia="Times New Roman" w:hAnsi="Times New Roman" w:cs="Times New Roman"/>
          </w:rPr>
          <w:t xml:space="preserve">(or another IDE that they are comfortable with) </w:t>
        </w:r>
      </w:ins>
      <w:r w:rsidR="00862C2C">
        <w:rPr>
          <w:rFonts w:ascii="Times New Roman" w:eastAsia="Times New Roman" w:hAnsi="Times New Roman" w:cs="Times New Roman"/>
        </w:rPr>
        <w:t>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16" w:name="_gjdgxs" w:colFirst="0" w:colLast="0"/>
      <w:bookmarkEnd w:id="16"/>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 xml:space="preserve">Cleaning and parsing unstructured text data for analyses requires special strategies. R has many tools designed to clean, describe, display, model, and predict text data (e.g., </w:t>
      </w:r>
      <w:proofErr w:type="spellStart"/>
      <w:r w:rsidR="00BE2D0A">
        <w:rPr>
          <w:rFonts w:ascii="Times New Roman" w:eastAsia="Times New Roman" w:hAnsi="Times New Roman" w:cs="Times New Roman"/>
        </w:rPr>
        <w:t>Munzert</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Rubba</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Meißner</w:t>
      </w:r>
      <w:proofErr w:type="spellEnd"/>
      <w:r w:rsidR="00BE2D0A">
        <w:rPr>
          <w:rFonts w:ascii="Times New Roman" w:eastAsia="Times New Roman" w:hAnsi="Times New Roman" w:cs="Times New Roman"/>
        </w:rPr>
        <w:t xml:space="preserve">, and </w:t>
      </w:r>
      <w:proofErr w:type="spellStart"/>
      <w:r w:rsidR="00BE2D0A">
        <w:rPr>
          <w:rFonts w:ascii="Times New Roman" w:eastAsia="Times New Roman" w:hAnsi="Times New Roman" w:cs="Times New Roman"/>
        </w:rPr>
        <w:t>Nyhuis</w:t>
      </w:r>
      <w:proofErr w:type="spellEnd"/>
      <w:r w:rsidR="00BE2D0A">
        <w:rPr>
          <w:rFonts w:ascii="Times New Roman" w:eastAsia="Times New Roman" w:hAnsi="Times New Roman" w:cs="Times New Roman"/>
        </w:rPr>
        <w:t xml:space="preserve">, 2015; </w:t>
      </w:r>
      <w:proofErr w:type="spellStart"/>
      <w:r w:rsidR="00BE2D0A">
        <w:rPr>
          <w:rFonts w:ascii="Times New Roman" w:eastAsia="Times New Roman" w:hAnsi="Times New Roman" w:cs="Times New Roman"/>
        </w:rPr>
        <w:t>Silge</w:t>
      </w:r>
      <w:proofErr w:type="spellEnd"/>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xml:space="preserve">, 2017). Unfortunately, I-O psychologists often lack the specialized training required to successfully parse unstructured data without tedious, manual coding methods. Building on several R-based master tutorials over the past few years (e.g.,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Lustenberger</w:t>
      </w:r>
      <w:proofErr w:type="spellEnd"/>
      <w:r w:rsidR="00BE2D0A">
        <w:rPr>
          <w:rFonts w:ascii="Times New Roman" w:eastAsia="Times New Roman" w:hAnsi="Times New Roman" w:cs="Times New Roman"/>
        </w:rPr>
        <w:t xml:space="preserve">, Beatty, and Jones, 2014;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Beatty, &amp; Jones, 2015;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2016;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w:t>
      </w:r>
      <w:r w:rsidR="00182050">
        <w:rPr>
          <w:rFonts w:ascii="Times New Roman" w:eastAsia="Times New Roman" w:hAnsi="Times New Roman" w:cs="Times New Roman"/>
        </w:rPr>
        <w:lastRenderedPageBreak/>
        <w:t>powerful R packages, including tm (</w:t>
      </w:r>
      <w:proofErr w:type="spellStart"/>
      <w:r w:rsidR="00182050">
        <w:rPr>
          <w:rFonts w:ascii="Times New Roman" w:eastAsia="Times New Roman" w:hAnsi="Times New Roman" w:cs="Times New Roman"/>
        </w:rPr>
        <w:t>Feinerer</w:t>
      </w:r>
      <w:proofErr w:type="spellEnd"/>
      <w:r w:rsidR="00182050">
        <w:rPr>
          <w:rFonts w:ascii="Times New Roman" w:eastAsia="Times New Roman" w:hAnsi="Times New Roman" w:cs="Times New Roman"/>
        </w:rPr>
        <w:t xml:space="preserve"> and </w:t>
      </w:r>
      <w:proofErr w:type="spellStart"/>
      <w:r w:rsidR="00182050">
        <w:rPr>
          <w:rFonts w:ascii="Times New Roman" w:eastAsia="Times New Roman" w:hAnsi="Times New Roman" w:cs="Times New Roman"/>
        </w:rPr>
        <w:t>Hornik</w:t>
      </w:r>
      <w:proofErr w:type="spellEnd"/>
      <w:r w:rsidR="00182050">
        <w:rPr>
          <w:rFonts w:ascii="Times New Roman" w:eastAsia="Times New Roman" w:hAnsi="Times New Roman" w:cs="Times New Roman"/>
        </w:rPr>
        <w:t xml:space="preserve">, 2018), corpus (Perry, 2017), and </w:t>
      </w:r>
      <w:proofErr w:type="spellStart"/>
      <w:r w:rsidR="00182050">
        <w:rPr>
          <w:rFonts w:ascii="Times New Roman" w:eastAsia="Times New Roman" w:hAnsi="Times New Roman" w:cs="Times New Roman"/>
        </w:rPr>
        <w:t>tidytext</w:t>
      </w:r>
      <w:proofErr w:type="spellEnd"/>
      <w:r w:rsidR="00182050">
        <w:rPr>
          <w:rFonts w:ascii="Times New Roman" w:eastAsia="Times New Roman" w:hAnsi="Times New Roman" w:cs="Times New Roman"/>
        </w:rPr>
        <w:t xml:space="preserve"> (</w:t>
      </w:r>
      <w:proofErr w:type="spellStart"/>
      <w:r w:rsidR="00182050">
        <w:rPr>
          <w:rFonts w:ascii="Times New Roman" w:eastAsia="Times New Roman" w:hAnsi="Times New Roman" w:cs="Times New Roman"/>
        </w:rPr>
        <w:t>Silge</w:t>
      </w:r>
      <w:proofErr w:type="spellEnd"/>
      <w:r w:rsidR="00182050">
        <w:rPr>
          <w:rFonts w:ascii="Times New Roman" w:eastAsia="Times New Roman" w:hAnsi="Times New Roman" w:cs="Times New Roman"/>
        </w:rPr>
        <w:t xml:space="preserve"> and Robinson, 2016), each of which have tools to translate, organize, and simplify text for follow-up analysis.</w:t>
      </w:r>
    </w:p>
    <w:p w14:paraId="1495C016" w14:textId="7BDAADAC"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will pull comments about specific organizations</w:t>
      </w:r>
      <w:ins w:id="17" w:author="Ben Wiseman" w:date="2019-09-04T11:43:00Z">
        <w:r w:rsidR="00AB4DA4">
          <w:rPr>
            <w:rFonts w:ascii="Times New Roman" w:eastAsia="Times New Roman" w:hAnsi="Times New Roman" w:cs="Times New Roman"/>
          </w:rPr>
          <w:t xml:space="preserve">, for </w:t>
        </w:r>
      </w:ins>
      <w:del w:id="18" w:author="Ben Wiseman" w:date="2019-09-04T11:43:00Z">
        <w:r w:rsidR="00B71016" w:rsidDel="00AB4DA4">
          <w:rPr>
            <w:rFonts w:ascii="Times New Roman" w:eastAsia="Times New Roman" w:hAnsi="Times New Roman" w:cs="Times New Roman"/>
          </w:rPr>
          <w:delText xml:space="preserve"> fro</w:delText>
        </w:r>
      </w:del>
      <w:ins w:id="19" w:author="Ben Wiseman" w:date="2019-09-04T11:43:00Z">
        <w:r w:rsidR="00AB4DA4">
          <w:rPr>
            <w:rFonts w:ascii="Times New Roman" w:eastAsia="Times New Roman" w:hAnsi="Times New Roman" w:cs="Times New Roman"/>
          </w:rPr>
          <w:t>example, from</w:t>
        </w:r>
      </w:ins>
      <w:del w:id="20" w:author="Ben Wiseman" w:date="2019-09-04T11:45:00Z">
        <w:r w:rsidR="00B71016" w:rsidDel="00C12819">
          <w:rPr>
            <w:rFonts w:ascii="Times New Roman" w:eastAsia="Times New Roman" w:hAnsi="Times New Roman" w:cs="Times New Roman"/>
          </w:rPr>
          <w:delText>m</w:delText>
        </w:r>
      </w:del>
      <w:r w:rsidR="00B71016">
        <w:rPr>
          <w:rFonts w:ascii="Times New Roman" w:eastAsia="Times New Roman" w:hAnsi="Times New Roman" w:cs="Times New Roman"/>
        </w:rPr>
        <w:t xml:space="preserve"> Glassdoor and compare the sentiment of words in comments with the frequency of those words appearing across all comments within an organization (e.g., </w:t>
      </w:r>
      <w:proofErr w:type="spellStart"/>
      <w:r w:rsidR="00B71016">
        <w:rPr>
          <w:rFonts w:ascii="Times New Roman" w:eastAsia="Times New Roman" w:hAnsi="Times New Roman" w:cs="Times New Roman"/>
        </w:rPr>
        <w:t>Silge</w:t>
      </w:r>
      <w:proofErr w:type="spellEnd"/>
      <w:r w:rsidR="00B71016">
        <w:rPr>
          <w:rFonts w:ascii="Times New Roman" w:eastAsia="Times New Roman" w:hAnsi="Times New Roman" w:cs="Times New Roman"/>
        </w:rPr>
        <w:t xml:space="preserve"> and Robinson, 2017). These results can easily be displayed in, for example, a </w:t>
      </w:r>
      <w:proofErr w:type="spellStart"/>
      <w:r w:rsidR="00B71016">
        <w:rPr>
          <w:rFonts w:ascii="Times New Roman" w:eastAsia="Times New Roman" w:hAnsi="Times New Roman" w:cs="Times New Roman"/>
        </w:rPr>
        <w:t>wordcloud</w:t>
      </w:r>
      <w:proofErr w:type="spellEnd"/>
      <w:r w:rsidR="00B71016">
        <w:rPr>
          <w:rFonts w:ascii="Times New Roman" w:eastAsia="Times New Roman" w:hAnsi="Times New Roman" w:cs="Times New Roman"/>
        </w:rPr>
        <w:t xml:space="preserve"> (e.g., Fellows, 2018; Lang</w:t>
      </w:r>
      <w:del w:id="21" w:author="Jeff Jones" w:date="2019-08-16T10:29:00Z">
        <w:r w:rsidR="00B71016" w:rsidDel="006D579E">
          <w:rPr>
            <w:rFonts w:ascii="Times New Roman" w:eastAsia="Times New Roman" w:hAnsi="Times New Roman" w:cs="Times New Roman"/>
          </w:rPr>
          <w:delText xml:space="preserve"> </w:delText>
        </w:r>
      </w:del>
      <w:r w:rsidR="00F600B8">
        <w:rPr>
          <w:rFonts w:ascii="Times New Roman" w:eastAsia="Times New Roman" w:hAnsi="Times New Roman" w:cs="Times New Roman"/>
        </w:rPr>
        <w:t xml:space="preserve"> and </w:t>
      </w:r>
      <w:proofErr w:type="spellStart"/>
      <w:r w:rsidR="00F600B8">
        <w:rPr>
          <w:rFonts w:ascii="Times New Roman" w:eastAsia="Times New Roman" w:hAnsi="Times New Roman" w:cs="Times New Roman"/>
        </w:rPr>
        <w:t>Chien</w:t>
      </w:r>
      <w:proofErr w:type="spellEnd"/>
      <w:r w:rsidR="00F600B8">
        <w:rPr>
          <w:rFonts w:ascii="Times New Roman" w:eastAsia="Times New Roman" w:hAnsi="Times New Roman" w:cs="Times New Roman"/>
        </w:rPr>
        <w:t xml:space="preserve">, 2018) or a sentiment </w:t>
      </w:r>
      <w:proofErr w:type="spellStart"/>
      <w:r w:rsidR="00F600B8">
        <w:rPr>
          <w:rFonts w:ascii="Times New Roman" w:eastAsia="Times New Roman" w:hAnsi="Times New Roman" w:cs="Times New Roman"/>
        </w:rPr>
        <w:t>barplot</w:t>
      </w:r>
      <w:proofErr w:type="spellEnd"/>
      <w:r w:rsidR="00F600B8">
        <w:rPr>
          <w:rFonts w:ascii="Times New Roman" w:eastAsia="Times New Roman" w:hAnsi="Times New Roman" w:cs="Times New Roman"/>
        </w:rPr>
        <w:t xml:space="preserve"> using ggplot2 (Wickham, 2016).</w:t>
      </w:r>
    </w:p>
    <w:p w14:paraId="725CB410" w14:textId="5363828B" w:rsidR="00D237F4" w:rsidRDefault="00D237F4" w:rsidP="00F03F61">
      <w:pPr>
        <w:spacing w:after="120" w:line="480" w:lineRule="auto"/>
        <w:ind w:firstLine="720"/>
        <w:rPr>
          <w:rFonts w:ascii="Times New Roman" w:eastAsia="Times New Roman" w:hAnsi="Times New Roman" w:cs="Times New Roman"/>
        </w:rPr>
      </w:pPr>
      <w:commentRangeStart w:id="22"/>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w:t>
      </w:r>
      <w:proofErr w:type="spellStart"/>
      <w:r w:rsidR="00F03F61">
        <w:rPr>
          <w:rFonts w:ascii="Times New Roman" w:eastAsia="Times New Roman" w:hAnsi="Times New Roman" w:cs="Times New Roman"/>
        </w:rPr>
        <w:t>Liaw</w:t>
      </w:r>
      <w:proofErr w:type="spellEnd"/>
      <w:r w:rsidR="00F03F61">
        <w:rPr>
          <w:rFonts w:ascii="Times New Roman" w:eastAsia="Times New Roman" w:hAnsi="Times New Roman" w:cs="Times New Roman"/>
        </w:rPr>
        <w:t xml:space="preserve"> and Wiener, 2002; or </w:t>
      </w:r>
      <w:proofErr w:type="spellStart"/>
      <w:r w:rsidR="00F03F61">
        <w:rPr>
          <w:rFonts w:ascii="Times New Roman" w:eastAsia="Times New Roman" w:hAnsi="Times New Roman" w:cs="Times New Roman"/>
        </w:rPr>
        <w:t>xgboost</w:t>
      </w:r>
      <w:proofErr w:type="spellEnd"/>
      <w:r w:rsidR="00F03F61">
        <w:rPr>
          <w:rFonts w:ascii="Times New Roman" w:eastAsia="Times New Roman" w:hAnsi="Times New Roman" w:cs="Times New Roman"/>
        </w:rPr>
        <w:t xml:space="preserve">, Chen et al., 2018) to predict </w:t>
      </w:r>
      <w:ins w:id="23" w:author="Ben Wiseman" w:date="2019-09-04T11:41:00Z">
        <w:r w:rsidR="007A2841">
          <w:rPr>
            <w:rFonts w:ascii="Times New Roman" w:eastAsia="Times New Roman" w:hAnsi="Times New Roman" w:cs="Times New Roman"/>
          </w:rPr>
          <w:t>r</w:t>
        </w:r>
      </w:ins>
      <w:del w:id="24" w:author="Ben Wiseman" w:date="2019-09-04T11:41:00Z">
        <w:r w:rsidR="00F03F61" w:rsidDel="007A2841">
          <w:rPr>
            <w:rFonts w:ascii="Times New Roman" w:eastAsia="Times New Roman" w:hAnsi="Times New Roman" w:cs="Times New Roman"/>
          </w:rPr>
          <w:delText>Glassdoor r</w:delText>
        </w:r>
      </w:del>
      <w:r w:rsidR="00F03F61">
        <w:rPr>
          <w:rFonts w:ascii="Times New Roman" w:eastAsia="Times New Roman" w:hAnsi="Times New Roman" w:cs="Times New Roman"/>
        </w:rPr>
        <w:t xml:space="preserve">atings </w:t>
      </w:r>
      <w:ins w:id="25" w:author="Ben Wiseman" w:date="2019-09-04T11:41:00Z">
        <w:r w:rsidR="007A2841">
          <w:rPr>
            <w:rFonts w:ascii="Times New Roman" w:eastAsia="Times New Roman" w:hAnsi="Times New Roman" w:cs="Times New Roman"/>
          </w:rPr>
          <w:t xml:space="preserve">from </w:t>
        </w:r>
      </w:ins>
      <w:ins w:id="26" w:author="Ben Wiseman" w:date="2019-09-04T11:42:00Z">
        <w:r w:rsidR="007A2841">
          <w:rPr>
            <w:rFonts w:ascii="Times New Roman" w:eastAsia="Times New Roman" w:hAnsi="Times New Roman" w:cs="Times New Roman"/>
          </w:rPr>
          <w:t>review text</w:t>
        </w:r>
      </w:ins>
      <w:del w:id="27" w:author="Ben Wiseman" w:date="2019-09-04T11:41:00Z">
        <w:r w:rsidR="00F03F61" w:rsidDel="007A2841">
          <w:rPr>
            <w:rFonts w:ascii="Times New Roman" w:eastAsia="Times New Roman" w:hAnsi="Times New Roman" w:cs="Times New Roman"/>
          </w:rPr>
          <w:delText>using the words</w:delText>
        </w:r>
      </w:del>
      <w:r w:rsidR="00F03F61">
        <w:rPr>
          <w:rFonts w:ascii="Times New Roman" w:eastAsia="Times New Roman" w:hAnsi="Times New Roman" w:cs="Times New Roman"/>
        </w:rPr>
        <w:t xml:space="preserve"> and n-grams in individual comments. These models can be useful when trying to predict employee engagement and voluntary turnover rates (which can have obvious negative financial effects for individual companies). Although our example relates to </w:t>
      </w:r>
      <w:ins w:id="28" w:author="Ben Wiseman" w:date="2019-09-04T11:42:00Z">
        <w:r w:rsidR="00CC5E2C">
          <w:rPr>
            <w:rFonts w:ascii="Times New Roman" w:eastAsia="Times New Roman" w:hAnsi="Times New Roman" w:cs="Times New Roman"/>
          </w:rPr>
          <w:t>review</w:t>
        </w:r>
      </w:ins>
      <w:ins w:id="29" w:author="Ben Wiseman" w:date="2019-09-04T11:43:00Z">
        <w:r w:rsidR="00772A10">
          <w:rPr>
            <w:rFonts w:ascii="Times New Roman" w:eastAsia="Times New Roman" w:hAnsi="Times New Roman" w:cs="Times New Roman"/>
          </w:rPr>
          <w:t xml:space="preserve"> </w:t>
        </w:r>
      </w:ins>
      <w:del w:id="30" w:author="Ben Wiseman" w:date="2019-09-04T11:42:00Z">
        <w:r w:rsidR="00F03F61" w:rsidDel="00CC5E2C">
          <w:rPr>
            <w:rFonts w:ascii="Times New Roman" w:eastAsia="Times New Roman" w:hAnsi="Times New Roman" w:cs="Times New Roman"/>
          </w:rPr>
          <w:delText xml:space="preserve">Glassdoor </w:delText>
        </w:r>
      </w:del>
      <w:r w:rsidR="00F03F61">
        <w:rPr>
          <w:rFonts w:ascii="Times New Roman" w:eastAsia="Times New Roman" w:hAnsi="Times New Roman" w:cs="Times New Roman"/>
        </w:rPr>
        <w:t>comments, any unstructured text corpus can be processed in similar steps.</w:t>
      </w:r>
      <w:commentRangeEnd w:id="22"/>
      <w:r w:rsidR="006D579E">
        <w:rPr>
          <w:rStyle w:val="CommentReference"/>
        </w:rPr>
        <w:commentReference w:id="22"/>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11"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4BD2A0C0"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lastRenderedPageBreak/>
        <w:tab/>
      </w:r>
      <w:r>
        <w:rPr>
          <w:rFonts w:ascii="Times New Roman" w:eastAsia="Times New Roman" w:hAnsi="Times New Roman" w:cs="Times New Roman"/>
          <w:bCs/>
        </w:rPr>
        <w:t>In principle, text data can be treated like any other unit of data. One can draw bar plots, summarize the count of each piece of text, and relate individual pieces of text to an outcome. However, 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w:t>
      </w:r>
      <w:proofErr w:type="spellStart"/>
      <w:r w:rsidR="006979F1">
        <w:rPr>
          <w:rFonts w:ascii="Times New Roman" w:eastAsia="Times New Roman" w:hAnsi="Times New Roman" w:cs="Times New Roman"/>
          <w:bCs/>
        </w:rPr>
        <w:t>Silge</w:t>
      </w:r>
      <w:proofErr w:type="spellEnd"/>
      <w:r w:rsidR="006979F1">
        <w:rPr>
          <w:rFonts w:ascii="Times New Roman" w:eastAsia="Times New Roman" w:hAnsi="Times New Roman" w:cs="Times New Roman"/>
          <w:bCs/>
        </w:rPr>
        <w:t xml:space="preserv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 xml:space="preserve">If the word “the” appears as the largest word in a </w:t>
      </w:r>
      <w:proofErr w:type="spellStart"/>
      <w:r w:rsidR="00CB37ED">
        <w:rPr>
          <w:rFonts w:ascii="Times New Roman" w:eastAsia="Times New Roman" w:hAnsi="Times New Roman" w:cs="Times New Roman"/>
          <w:bCs/>
        </w:rPr>
        <w:t>wordcloud</w:t>
      </w:r>
      <w:proofErr w:type="spellEnd"/>
      <w:r w:rsidR="00CB37ED">
        <w:rPr>
          <w:rFonts w:ascii="Times New Roman" w:eastAsia="Times New Roman" w:hAnsi="Times New Roman" w:cs="Times New Roman"/>
          <w:bCs/>
        </w:rPr>
        <w:t xml:space="preserve">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w:t>
      </w:r>
      <w:commentRangeStart w:id="31"/>
      <w:r w:rsidR="00CB37ED">
        <w:rPr>
          <w:rFonts w:ascii="Times New Roman" w:eastAsia="Times New Roman" w:hAnsi="Times New Roman" w:cs="Times New Roman"/>
          <w:bCs/>
        </w:rPr>
        <w:t>“stop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w:t>
      </w:r>
      <w:proofErr w:type="spellStart"/>
      <w:r w:rsidR="009F1BB3">
        <w:rPr>
          <w:rFonts w:ascii="Times New Roman" w:eastAsia="Times New Roman" w:hAnsi="Times New Roman" w:cs="Times New Roman"/>
          <w:bCs/>
        </w:rPr>
        <w:t>stopwords</w:t>
      </w:r>
      <w:proofErr w:type="spellEnd"/>
      <w:r w:rsidR="009F1BB3">
        <w:rPr>
          <w:rFonts w:ascii="Times New Roman" w:eastAsia="Times New Roman" w:hAnsi="Times New Roman" w:cs="Times New Roman"/>
          <w:bCs/>
        </w:rPr>
        <w:t xml:space="preserve"> (Benoit, </w:t>
      </w:r>
      <w:proofErr w:type="spellStart"/>
      <w:r w:rsidR="009F1BB3">
        <w:rPr>
          <w:rFonts w:ascii="Times New Roman" w:eastAsia="Times New Roman" w:hAnsi="Times New Roman" w:cs="Times New Roman"/>
          <w:bCs/>
        </w:rPr>
        <w:t>Muhr</w:t>
      </w:r>
      <w:proofErr w:type="spellEnd"/>
      <w:r w:rsidR="009F1BB3">
        <w:rPr>
          <w:rFonts w:ascii="Times New Roman" w:eastAsia="Times New Roman" w:hAnsi="Times New Roman" w:cs="Times New Roman"/>
          <w:bCs/>
        </w:rPr>
        <w:t xml:space="preserve">, and Watanabe, 2019) or </w:t>
      </w:r>
      <w:r w:rsidR="00BC19BB">
        <w:rPr>
          <w:rFonts w:ascii="Times New Roman" w:eastAsia="Times New Roman" w:hAnsi="Times New Roman" w:cs="Times New Roman"/>
          <w:bCs/>
        </w:rPr>
        <w:t>tm (</w:t>
      </w:r>
      <w:proofErr w:type="spellStart"/>
      <w:r w:rsidR="00BC19BB">
        <w:rPr>
          <w:rFonts w:ascii="Times New Roman" w:eastAsia="Times New Roman" w:hAnsi="Times New Roman" w:cs="Times New Roman"/>
          <w:bCs/>
        </w:rPr>
        <w:t>Feinerer</w:t>
      </w:r>
      <w:proofErr w:type="spellEnd"/>
      <w:r w:rsidR="00BC19BB">
        <w:rPr>
          <w:rFonts w:ascii="Times New Roman" w:eastAsia="Times New Roman" w:hAnsi="Times New Roman" w:cs="Times New Roman"/>
          <w:bCs/>
        </w:rPr>
        <w:t xml:space="preserve"> and </w:t>
      </w:r>
      <w:proofErr w:type="spellStart"/>
      <w:r w:rsidR="00BC19BB">
        <w:rPr>
          <w:rFonts w:ascii="Times New Roman" w:eastAsia="Times New Roman" w:hAnsi="Times New Roman" w:cs="Times New Roman"/>
          <w:bCs/>
        </w:rPr>
        <w:t>Hornik</w:t>
      </w:r>
      <w:proofErr w:type="spellEnd"/>
      <w:r w:rsidR="00BC19BB">
        <w:rPr>
          <w:rFonts w:ascii="Times New Roman" w:eastAsia="Times New Roman" w:hAnsi="Times New Roman" w:cs="Times New Roman"/>
          <w:bCs/>
        </w:rPr>
        <w:t xml:space="preserve">, 2018) have functions to remove </w:t>
      </w:r>
      <w:r w:rsidR="00075D70">
        <w:rPr>
          <w:rFonts w:ascii="Times New Roman" w:eastAsia="Times New Roman" w:hAnsi="Times New Roman" w:cs="Times New Roman"/>
          <w:bCs/>
        </w:rPr>
        <w:t xml:space="preserve">these </w:t>
      </w:r>
      <w:proofErr w:type="spellStart"/>
      <w:r w:rsidR="00BC19BB">
        <w:rPr>
          <w:rFonts w:ascii="Times New Roman" w:eastAsia="Times New Roman" w:hAnsi="Times New Roman" w:cs="Times New Roman"/>
          <w:bCs/>
        </w:rPr>
        <w:t>stopword</w:t>
      </w:r>
      <w:r w:rsidR="00075D70">
        <w:rPr>
          <w:rFonts w:ascii="Times New Roman" w:eastAsia="Times New Roman" w:hAnsi="Times New Roman" w:cs="Times New Roman"/>
          <w:bCs/>
        </w:rPr>
        <w:t>s</w:t>
      </w:r>
      <w:proofErr w:type="spellEnd"/>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w:t>
      </w:r>
      <w:commentRangeEnd w:id="31"/>
      <w:r w:rsidR="006D579E">
        <w:rPr>
          <w:rStyle w:val="CommentReference"/>
        </w:rPr>
        <w:commentReference w:id="31"/>
      </w:r>
      <w:r w:rsidR="00001EDE">
        <w:rPr>
          <w:rFonts w:ascii="Times New Roman" w:eastAsia="Times New Roman" w:hAnsi="Times New Roman" w:cs="Times New Roman"/>
          <w:bCs/>
        </w:rPr>
        <w:t>Certain professional disciplines also have very common words that add little value for analyses. These discipline-specific stop words should also be removed as part of the data cleaning step.</w:t>
      </w:r>
    </w:p>
    <w:p w14:paraId="717588E3" w14:textId="0A1B5665"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proofErr w:type="spellStart"/>
      <w:r w:rsidR="00127C64">
        <w:rPr>
          <w:rFonts w:ascii="Times New Roman" w:eastAsia="Times New Roman" w:hAnsi="Times New Roman" w:cs="Times New Roman"/>
          <w:bCs/>
        </w:rPr>
        <w:t>Stopwords</w:t>
      </w:r>
      <w:proofErr w:type="spellEnd"/>
      <w:r w:rsidR="00127C64">
        <w:rPr>
          <w:rFonts w:ascii="Times New Roman" w:eastAsia="Times New Roman" w:hAnsi="Times New Roman" w:cs="Times New Roman"/>
          <w:bCs/>
        </w:rPr>
        <w:t xml:space="preserve">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w:t>
      </w:r>
      <w:r w:rsidR="00127C64">
        <w:rPr>
          <w:rFonts w:ascii="Times New Roman" w:eastAsia="Times New Roman" w:hAnsi="Times New Roman" w:cs="Times New Roman"/>
          <w:bCs/>
        </w:rPr>
        <w:lastRenderedPageBreak/>
        <w:t xml:space="preserve">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“runs” look different but should be grouped together. Removing superfluous features of individual words is called “stemming” and typically implemented by a variant of the Snowball algorithm (Porter, 2001</w:t>
      </w:r>
      <w:r w:rsidR="00C878F0">
        <w:rPr>
          <w:rFonts w:ascii="Times New Roman" w:eastAsia="Times New Roman" w:hAnsi="Times New Roman" w:cs="Times New Roman"/>
          <w:bCs/>
        </w:rPr>
        <w:t xml:space="preserve">; and which is built into the corpus, Perry, 2017, and </w:t>
      </w:r>
      <w:proofErr w:type="spellStart"/>
      <w:r w:rsidR="00C878F0">
        <w:rPr>
          <w:rFonts w:ascii="Times New Roman" w:eastAsia="Times New Roman" w:hAnsi="Times New Roman" w:cs="Times New Roman"/>
          <w:bCs/>
        </w:rPr>
        <w:t>SnowballC</w:t>
      </w:r>
      <w:proofErr w:type="spellEnd"/>
      <w:r w:rsidR="00C878F0">
        <w:rPr>
          <w:rFonts w:ascii="Times New Roman" w:eastAsia="Times New Roman" w:hAnsi="Times New Roman" w:cs="Times New Roman"/>
          <w:bCs/>
        </w:rPr>
        <w:t xml:space="preserve">, </w:t>
      </w:r>
      <w:proofErr w:type="spellStart"/>
      <w:r w:rsidR="00C878F0">
        <w:rPr>
          <w:rFonts w:ascii="Times New Roman" w:eastAsia="Times New Roman" w:hAnsi="Times New Roman" w:cs="Times New Roman"/>
          <w:bCs/>
        </w:rPr>
        <w:t>Bouchet-Valat</w:t>
      </w:r>
      <w:proofErr w:type="spellEnd"/>
      <w:r w:rsidR="00C878F0">
        <w:rPr>
          <w:rFonts w:ascii="Times New Roman" w:eastAsia="Times New Roman" w:hAnsi="Times New Roman" w:cs="Times New Roman"/>
          <w:bCs/>
        </w:rPr>
        <w: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 xml:space="preserve">positively skewed, with very common tokens near the mode of the distribution and very rare tokens in the tail. One common use of term frequencies is as the input to a </w:t>
      </w:r>
      <w:proofErr w:type="spellStart"/>
      <w:r w:rsidR="00001EDE">
        <w:rPr>
          <w:rFonts w:ascii="Times New Roman" w:eastAsia="Times New Roman" w:hAnsi="Times New Roman" w:cs="Times New Roman"/>
          <w:bCs/>
        </w:rPr>
        <w:t>wordcloud</w:t>
      </w:r>
      <w:proofErr w:type="spellEnd"/>
      <w:r w:rsidR="00001EDE">
        <w:rPr>
          <w:rFonts w:ascii="Times New Roman" w:eastAsia="Times New Roman" w:hAnsi="Times New Roman" w:cs="Times New Roman"/>
          <w:bCs/>
        </w:rPr>
        <w:t xml:space="preserve"> (e.g., Fellows, 2018) with terms sized and colored according to their term frequency value.</w:t>
      </w:r>
    </w:p>
    <w:p w14:paraId="46137EF4" w14:textId="549EA40A"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w:t>
      </w:r>
      <w:proofErr w:type="spellStart"/>
      <w:r>
        <w:rPr>
          <w:rFonts w:ascii="Times New Roman" w:eastAsia="Times New Roman" w:hAnsi="Times New Roman" w:cs="Times New Roman"/>
          <w:bCs/>
        </w:rPr>
        <w:t>Jurafsky</w:t>
      </w:r>
      <w:proofErr w:type="spellEnd"/>
      <w:r>
        <w:rPr>
          <w:rFonts w:ascii="Times New Roman" w:eastAsia="Times New Roman" w:hAnsi="Times New Roman" w:cs="Times New Roman"/>
          <w:bCs/>
        </w:rPr>
        <w:t>,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w:t>
      </w:r>
      <w:proofErr w:type="spellStart"/>
      <w:r w:rsidR="00FF016C">
        <w:rPr>
          <w:rFonts w:ascii="Times New Roman" w:eastAsia="Times New Roman" w:hAnsi="Times New Roman" w:cs="Times New Roman"/>
          <w:bCs/>
        </w:rPr>
        <w:t>tidytext</w:t>
      </w:r>
      <w:proofErr w:type="spellEnd"/>
      <w:r w:rsidR="00FF016C">
        <w:rPr>
          <w:rFonts w:ascii="Times New Roman" w:eastAsia="Times New Roman" w:hAnsi="Times New Roman" w:cs="Times New Roman"/>
          <w:bCs/>
        </w:rPr>
        <w:t xml:space="preserve"> (</w:t>
      </w:r>
      <w:proofErr w:type="spellStart"/>
      <w:r w:rsidR="00FF016C">
        <w:rPr>
          <w:rFonts w:ascii="Times New Roman" w:eastAsia="Times New Roman" w:hAnsi="Times New Roman" w:cs="Times New Roman"/>
        </w:rPr>
        <w:t>Silge</w:t>
      </w:r>
      <w:proofErr w:type="spellEnd"/>
      <w:r w:rsidR="00FF016C">
        <w:rPr>
          <w:rFonts w:ascii="Times New Roman" w:eastAsia="Times New Roman" w:hAnsi="Times New Roman" w:cs="Times New Roman"/>
        </w:rPr>
        <w:t xml:space="preserve"> and Robinson,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w:t>
      </w:r>
      <w:proofErr w:type="spellStart"/>
      <w:r w:rsidR="00FF016C">
        <w:rPr>
          <w:rFonts w:ascii="Times New Roman" w:eastAsia="Times New Roman" w:hAnsi="Times New Roman" w:cs="Times New Roman"/>
        </w:rPr>
        <w:t>SentimentAnalysis</w:t>
      </w:r>
      <w:proofErr w:type="spellEnd"/>
      <w:r w:rsidR="00FF016C">
        <w:rPr>
          <w:rFonts w:ascii="Times New Roman" w:eastAsia="Times New Roman" w:hAnsi="Times New Roman" w:cs="Times New Roman"/>
        </w:rPr>
        <w:t xml:space="preserve"> </w:t>
      </w:r>
      <w:r w:rsidR="00B00D9F">
        <w:rPr>
          <w:rFonts w:ascii="Times New Roman" w:eastAsia="Times New Roman" w:hAnsi="Times New Roman" w:cs="Times New Roman"/>
        </w:rPr>
        <w:t>(</w:t>
      </w:r>
      <w:proofErr w:type="spellStart"/>
      <w:r w:rsidR="00B00D9F" w:rsidRPr="00B00D9F">
        <w:rPr>
          <w:rFonts w:ascii="Times New Roman" w:eastAsia="Times New Roman" w:hAnsi="Times New Roman" w:cs="Times New Roman"/>
        </w:rPr>
        <w:t>Feuerriegel</w:t>
      </w:r>
      <w:proofErr w:type="spellEnd"/>
      <w:r w:rsidR="00B00D9F" w:rsidRPr="00B00D9F">
        <w:rPr>
          <w:rFonts w:ascii="Times New Roman" w:eastAsia="Times New Roman" w:hAnsi="Times New Roman" w:cs="Times New Roman"/>
        </w:rPr>
        <w:t xml:space="preserve"> and </w:t>
      </w:r>
      <w:proofErr w:type="spellStart"/>
      <w:r w:rsidR="00B00D9F" w:rsidRPr="00B00D9F">
        <w:rPr>
          <w:rFonts w:ascii="Times New Roman" w:eastAsia="Times New Roman" w:hAnsi="Times New Roman" w:cs="Times New Roman"/>
        </w:rPr>
        <w:t>Proellochs</w:t>
      </w:r>
      <w:proofErr w:type="spellEnd"/>
      <w:r w:rsidR="00B00D9F">
        <w:rPr>
          <w:rFonts w:ascii="Times New Roman" w:eastAsia="Times New Roman" w:hAnsi="Times New Roman" w:cs="Times New Roman"/>
        </w:rPr>
        <w:t>, 2019)</w:t>
      </w:r>
      <w:r w:rsidR="008D1966">
        <w:rPr>
          <w:rFonts w:ascii="Times New Roman" w:eastAsia="Times New Roman" w:hAnsi="Times New Roman" w:cs="Times New Roman"/>
        </w:rPr>
        <w:t xml:space="preserve">, and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(Jockers, 2015)</w:t>
      </w:r>
      <w:r w:rsidR="00A86C09">
        <w:rPr>
          <w:rFonts w:ascii="Times New Roman" w:eastAsia="Times New Roman" w:hAnsi="Times New Roman" w:cs="Times New Roman"/>
        </w:rPr>
        <w:t xml:space="preserve"> include functions to </w:t>
      </w:r>
      <w:r w:rsidR="00A86C09">
        <w:rPr>
          <w:rFonts w:ascii="Times New Roman" w:eastAsia="Times New Roman" w:hAnsi="Times New Roman" w:cs="Times New Roman"/>
        </w:rPr>
        <w:lastRenderedPageBreak/>
        <w:t>perform basic sentiment coding and analysis</w:t>
      </w:r>
      <w:r w:rsidR="00B00D9F">
        <w:rPr>
          <w:rFonts w:ascii="Times New Roman" w:eastAsia="Times New Roman" w:hAnsi="Times New Roman" w:cs="Times New Roman"/>
        </w:rPr>
        <w:t xml:space="preserve">. The </w:t>
      </w:r>
      <w:proofErr w:type="spellStart"/>
      <w:r w:rsidR="00B00D9F">
        <w:rPr>
          <w:rFonts w:ascii="Times New Roman" w:eastAsia="Times New Roman" w:hAnsi="Times New Roman" w:cs="Times New Roman"/>
        </w:rPr>
        <w:t>tidytext</w:t>
      </w:r>
      <w:proofErr w:type="spellEnd"/>
      <w:r w:rsidR="00B00D9F">
        <w:rPr>
          <w:rFonts w:ascii="Times New Roman" w:eastAsia="Times New Roman" w:hAnsi="Times New Roman" w:cs="Times New Roman"/>
        </w:rPr>
        <w:t xml:space="preserve"> package has a simple dictionary of how individual words can be classified according to sentiment, whereas the </w:t>
      </w:r>
      <w:proofErr w:type="spellStart"/>
      <w:r w:rsidR="00B00D9F">
        <w:rPr>
          <w:rFonts w:ascii="Times New Roman" w:eastAsia="Times New Roman" w:hAnsi="Times New Roman" w:cs="Times New Roman"/>
        </w:rPr>
        <w:t>SentimentAnalysis</w:t>
      </w:r>
      <w:proofErr w:type="spellEnd"/>
      <w:r w:rsidR="00B00D9F">
        <w:rPr>
          <w:rFonts w:ascii="Times New Roman" w:eastAsia="Times New Roman" w:hAnsi="Times New Roman" w:cs="Times New Roman"/>
        </w:rPr>
        <w:t xml:space="preserve"> has tools to classify and display tokens, sentences, or entire documents according to sentiment score.</w:t>
      </w:r>
      <w:r w:rsidR="008D1966">
        <w:rPr>
          <w:rFonts w:ascii="Times New Roman" w:eastAsia="Times New Roman" w:hAnsi="Times New Roman" w:cs="Times New Roman"/>
        </w:rPr>
        <w:t xml:space="preserve"> The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package can classify tokens according to polarity and strength but also has tools to classify tokens according to specific emotions, such as joy, fear, disgust, anger, and surprise, rather than simple polarity. </w:t>
      </w:r>
      <w:r w:rsidR="00D0106C">
        <w:rPr>
          <w:rFonts w:ascii="Times New Roman" w:eastAsia="Times New Roman" w:hAnsi="Times New Roman" w:cs="Times New Roman"/>
        </w:rPr>
        <w:t>S</w:t>
      </w:r>
      <w:r w:rsidR="008D1966">
        <w:rPr>
          <w:rFonts w:ascii="Times New Roman" w:eastAsia="Times New Roman" w:hAnsi="Times New Roman" w:cs="Times New Roman"/>
        </w:rPr>
        <w:t xml:space="preserve">entiment classifications can be combined with </w:t>
      </w:r>
      <w:proofErr w:type="spellStart"/>
      <w:r w:rsidR="008D1966">
        <w:rPr>
          <w:rFonts w:ascii="Times New Roman" w:eastAsia="Times New Roman" w:hAnsi="Times New Roman" w:cs="Times New Roman"/>
        </w:rPr>
        <w:t>wordclouds</w:t>
      </w:r>
      <w:proofErr w:type="spellEnd"/>
      <w:r w:rsidR="008D1966">
        <w:rPr>
          <w:rFonts w:ascii="Times New Roman" w:eastAsia="Times New Roman" w:hAnsi="Times New Roman" w:cs="Times New Roman"/>
        </w:rPr>
        <w:t xml:space="preserve"> for dramatic illustration of how certain sentiments appear in a set of text statements.</w:t>
      </w:r>
    </w:p>
    <w:p w14:paraId="27DA6397" w14:textId="308A1D8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3D9B0F4B" w14:textId="52EE6F23" w:rsidR="005E5615" w:rsidRDefault="005E5615"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Once text statements are cleaned and </w:t>
      </w:r>
      <w:ins w:id="32" w:author="Ben Wiseman" w:date="2019-09-04T11:50:00Z">
        <w:r w:rsidR="007A4399">
          <w:rPr>
            <w:rFonts w:ascii="Times New Roman" w:eastAsia="Times New Roman" w:hAnsi="Times New Roman" w:cs="Times New Roman"/>
            <w:bCs/>
          </w:rPr>
          <w:t>dummy-</w:t>
        </w:r>
      </w:ins>
      <w:del w:id="33" w:author="Ben Wiseman" w:date="2019-09-04T11:50:00Z">
        <w:r w:rsidDel="007A4399">
          <w:rPr>
            <w:rFonts w:ascii="Times New Roman" w:eastAsia="Times New Roman" w:hAnsi="Times New Roman" w:cs="Times New Roman"/>
            <w:bCs/>
          </w:rPr>
          <w:delText xml:space="preserve">(possibly) </w:delText>
        </w:r>
      </w:del>
      <w:r>
        <w:rPr>
          <w:rFonts w:ascii="Times New Roman" w:eastAsia="Times New Roman" w:hAnsi="Times New Roman" w:cs="Times New Roman"/>
          <w:bCs/>
        </w:rPr>
        <w:t>coded</w:t>
      </w:r>
      <w:ins w:id="34" w:author="Ben Wiseman" w:date="2019-09-04T11:50:00Z">
        <w:r w:rsidR="007A4399">
          <w:rPr>
            <w:rFonts w:ascii="Times New Roman" w:eastAsia="Times New Roman" w:hAnsi="Times New Roman" w:cs="Times New Roman"/>
            <w:bCs/>
          </w:rPr>
          <w:t xml:space="preserve"> (i.e. reduced to binary representations</w:t>
        </w:r>
        <w:bookmarkStart w:id="35" w:name="_GoBack"/>
        <w:bookmarkEnd w:id="35"/>
        <w:r w:rsidR="007A4399">
          <w:rPr>
            <w:rFonts w:ascii="Times New Roman" w:eastAsia="Times New Roman" w:hAnsi="Times New Roman" w:cs="Times New Roman"/>
            <w:bCs/>
          </w:rPr>
          <w:t>)</w:t>
        </w:r>
      </w:ins>
      <w:r>
        <w:rPr>
          <w:rFonts w:ascii="Times New Roman" w:eastAsia="Times New Roman" w:hAnsi="Times New Roman" w:cs="Times New Roman"/>
          <w:bCs/>
        </w:rPr>
        <w:t>, one can include those tokens in a statistical model or for prediction. As these tokens are categorical-type variables, they can be included as-is in any machine learning prediction algorithm, such as random forests (</w:t>
      </w:r>
      <w:proofErr w:type="spellStart"/>
      <w:r>
        <w:rPr>
          <w:rFonts w:ascii="Times New Roman" w:eastAsia="Times New Roman" w:hAnsi="Times New Roman" w:cs="Times New Roman"/>
          <w:bCs/>
        </w:rPr>
        <w:t>Breiman</w:t>
      </w:r>
      <w:proofErr w:type="spellEnd"/>
      <w:r>
        <w:rPr>
          <w:rFonts w:ascii="Times New Roman" w:eastAsia="Times New Roman" w:hAnsi="Times New Roman" w:cs="Times New Roman"/>
          <w:bCs/>
        </w:rPr>
        <w:t xml:space="preserve">, 2001) or gradient boosted trees (Hastie, </w:t>
      </w:r>
      <w:proofErr w:type="spellStart"/>
      <w:r>
        <w:rPr>
          <w:rFonts w:ascii="Times New Roman" w:eastAsia="Times New Roman" w:hAnsi="Times New Roman" w:cs="Times New Roman"/>
          <w:bCs/>
        </w:rPr>
        <w:t>Tibshirani</w:t>
      </w:r>
      <w:proofErr w:type="spellEnd"/>
      <w:r>
        <w:rPr>
          <w:rFonts w:ascii="Times New Roman" w:eastAsia="Times New Roman" w:hAnsi="Times New Roman" w:cs="Times New Roman"/>
          <w:bCs/>
        </w:rPr>
        <w:t>, and Friedman, 2009)</w:t>
      </w:r>
      <w:r w:rsidR="0074524A">
        <w:rPr>
          <w:rFonts w:ascii="Times New Roman" w:eastAsia="Times New Roman" w:hAnsi="Times New Roman" w:cs="Times New Roman"/>
          <w:bCs/>
        </w:rPr>
        <w:t xml:space="preserve">. These models can be used to predict outcomes, such as online ratings or engagement scores on a questionnaire. One could then </w:t>
      </w:r>
      <w:r w:rsidR="00F8423D">
        <w:rPr>
          <w:rFonts w:ascii="Times New Roman" w:eastAsia="Times New Roman" w:hAnsi="Times New Roman" w:cs="Times New Roman"/>
          <w:bCs/>
        </w:rPr>
        <w:t>estimate the engagement ratings of people with only</w:t>
      </w:r>
      <w:r w:rsidR="0074524A">
        <w:rPr>
          <w:rFonts w:ascii="Times New Roman" w:eastAsia="Times New Roman" w:hAnsi="Times New Roman" w:cs="Times New Roman"/>
          <w:bCs/>
        </w:rPr>
        <w:t xml:space="preserve"> text statements and</w:t>
      </w:r>
      <w:r w:rsidR="00F8423D">
        <w:rPr>
          <w:rFonts w:ascii="Times New Roman" w:eastAsia="Times New Roman" w:hAnsi="Times New Roman" w:cs="Times New Roman"/>
          <w:bCs/>
        </w:rPr>
        <w:t>, consequently,</w:t>
      </w:r>
      <w:r w:rsidR="0074524A">
        <w:rPr>
          <w:rFonts w:ascii="Times New Roman" w:eastAsia="Times New Roman" w:hAnsi="Times New Roman" w:cs="Times New Roman"/>
          <w:bCs/>
        </w:rPr>
        <w:t xml:space="preserve"> </w:t>
      </w:r>
      <w:r w:rsidR="00F8423D">
        <w:rPr>
          <w:rFonts w:ascii="Times New Roman" w:eastAsia="Times New Roman" w:hAnsi="Times New Roman" w:cs="Times New Roman"/>
          <w:bCs/>
        </w:rPr>
        <w:t>obtain an</w:t>
      </w:r>
      <w:r w:rsidR="0074524A">
        <w:rPr>
          <w:rFonts w:ascii="Times New Roman" w:eastAsia="Times New Roman" w:hAnsi="Times New Roman" w:cs="Times New Roman"/>
          <w:bCs/>
        </w:rPr>
        <w:t xml:space="preserve"> aggregate view of the engagement of an organization.</w:t>
      </w:r>
    </w:p>
    <w:p w14:paraId="24639A10" w14:textId="62905E61" w:rsidR="0074524A" w:rsidRPr="005E5615" w:rsidRDefault="0074524A"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Alternatively, specialized methods and R packages exist that can build models explicitly around the structure of text, such as keyword analysis (using RKEA, </w:t>
      </w:r>
      <w:proofErr w:type="spellStart"/>
      <w:r>
        <w:rPr>
          <w:rFonts w:ascii="Times New Roman" w:eastAsia="Times New Roman" w:hAnsi="Times New Roman" w:cs="Times New Roman"/>
          <w:bCs/>
        </w:rPr>
        <w:t>Feinerer</w:t>
      </w:r>
      <w:proofErr w:type="spellEnd"/>
      <w:r>
        <w:rPr>
          <w:rFonts w:ascii="Times New Roman" w:eastAsia="Times New Roman" w:hAnsi="Times New Roman" w:cs="Times New Roman"/>
          <w:bCs/>
        </w:rPr>
        <w:t xml:space="preserve"> and </w:t>
      </w:r>
      <w:proofErr w:type="spellStart"/>
      <w:r>
        <w:rPr>
          <w:rFonts w:ascii="Times New Roman" w:eastAsia="Times New Roman" w:hAnsi="Times New Roman" w:cs="Times New Roman"/>
          <w:bCs/>
        </w:rPr>
        <w:t>Hornik</w:t>
      </w:r>
      <w:proofErr w:type="spellEnd"/>
      <w:r>
        <w:rPr>
          <w:rFonts w:ascii="Times New Roman" w:eastAsia="Times New Roman" w:hAnsi="Times New Roman" w:cs="Times New Roman"/>
          <w:bCs/>
        </w:rPr>
        <w:t xml:space="preserve">, 2015) or latent semantic analysis (using </w:t>
      </w:r>
      <w:proofErr w:type="spellStart"/>
      <w:r>
        <w:rPr>
          <w:rFonts w:ascii="Times New Roman" w:eastAsia="Times New Roman" w:hAnsi="Times New Roman" w:cs="Times New Roman"/>
          <w:bCs/>
        </w:rPr>
        <w:t>lsa</w:t>
      </w:r>
      <w:proofErr w:type="spellEnd"/>
      <w:r>
        <w:rPr>
          <w:rFonts w:ascii="Times New Roman" w:eastAsia="Times New Roman" w:hAnsi="Times New Roman" w:cs="Times New Roman"/>
          <w:bCs/>
        </w:rPr>
        <w:t>, Wild, 2015).</w:t>
      </w:r>
      <w:r w:rsidR="00334A64">
        <w:rPr>
          <w:rFonts w:ascii="Times New Roman" w:eastAsia="Times New Roman" w:hAnsi="Times New Roman" w:cs="Times New Roman"/>
          <w:bCs/>
        </w:rPr>
        <w:t xml:space="preserve"> Keyword analysis can predict keywords of future text by building a model given author-assigned keywords as well as text in which those keywords may appear. Latent semantic analysis is designed to extract latent variables from text sources where pairs or sets of words appear with various degrees of frequency. One could think of a latent semantic analysis as a textual equivalent to a principle components analysis where the variables are the terms or tokens and the dimensions are formed from a combination of similar terms. This analysis can serve as an approximation </w:t>
      </w:r>
      <w:r w:rsidR="00334A64">
        <w:rPr>
          <w:rFonts w:ascii="Times New Roman" w:eastAsia="Times New Roman" w:hAnsi="Times New Roman" w:cs="Times New Roman"/>
          <w:bCs/>
        </w:rPr>
        <w:lastRenderedPageBreak/>
        <w:t>to a term document matrix and capture similarities across words that might be missed by simple stemming procedures.</w:t>
      </w:r>
    </w:p>
    <w:p w14:paraId="3662F620" w14:textId="77777777" w:rsidR="00334A64" w:rsidRDefault="00334A64" w:rsidP="00CE18E8">
      <w:pPr>
        <w:spacing w:after="120" w:line="480" w:lineRule="auto"/>
        <w:jc w:val="center"/>
        <w:rPr>
          <w:rFonts w:ascii="Times New Roman" w:eastAsia="Times New Roman" w:hAnsi="Times New Roman" w:cs="Times New Roman"/>
          <w:b/>
        </w:rPr>
      </w:pP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basic visual displays and quantitative summaries of text data from R, including </w:t>
      </w:r>
      <w:proofErr w:type="spellStart"/>
      <w:r>
        <w:rPr>
          <w:rFonts w:ascii="Times New Roman" w:eastAsia="Times New Roman" w:hAnsi="Times New Roman" w:cs="Times New Roman"/>
        </w:rPr>
        <w:t>wordclouds</w:t>
      </w:r>
      <w:proofErr w:type="spellEnd"/>
      <w:r>
        <w:rPr>
          <w:rFonts w:ascii="Times New Roman" w:eastAsia="Times New Roman" w:hAnsi="Times New Roman" w:cs="Times New Roman"/>
        </w:rPr>
        <w:t xml:space="preserve">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12"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Benoit, K.,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D., &amp; Watanabe, K. (2019).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Multilingual </w:t>
      </w:r>
      <w:proofErr w:type="spellStart"/>
      <w:r>
        <w:rPr>
          <w:rFonts w:ascii="Times New Roman" w:eastAsia="Times New Roman" w:hAnsi="Times New Roman" w:cs="Times New Roman"/>
        </w:rPr>
        <w:t>stopword</w:t>
      </w:r>
      <w:proofErr w:type="spellEnd"/>
      <w:r>
        <w:rPr>
          <w:rFonts w:ascii="Times New Roman" w:eastAsia="Times New Roman" w:hAnsi="Times New Roman" w:cs="Times New Roman"/>
        </w:rPr>
        <w:t xml:space="preserve">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SnowballC</w:t>
      </w:r>
      <w:proofErr w:type="spellEnd"/>
      <w:r>
        <w:rPr>
          <w:rFonts w:ascii="Times New Roman" w:eastAsia="Times New Roman" w:hAnsi="Times New Roman" w:cs="Times New Roman"/>
        </w:rPr>
        <w:t>: Snowball stemmers based on the C ‘</w:t>
      </w:r>
      <w:proofErr w:type="spellStart"/>
      <w:r>
        <w:rPr>
          <w:rFonts w:ascii="Times New Roman" w:eastAsia="Times New Roman" w:hAnsi="Times New Roman" w:cs="Times New Roman"/>
        </w:rPr>
        <w:t>libstemmer</w:t>
      </w:r>
      <w:proofErr w:type="spellEnd"/>
      <w:r>
        <w:rPr>
          <w:rFonts w:ascii="Times New Roman" w:eastAsia="Times New Roman" w:hAnsi="Times New Roman" w:cs="Times New Roman"/>
        </w:rPr>
        <w:t>’ UTF-8 library. R package version 0.6.0.</w:t>
      </w:r>
    </w:p>
    <w:p w14:paraId="365BB7CF" w14:textId="3DA4328A" w:rsidR="005E5615" w:rsidRPr="005E5615" w:rsidRDefault="005E5615"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Breiman</w:t>
      </w:r>
      <w:proofErr w:type="spellEnd"/>
      <w:r>
        <w:rPr>
          <w:rFonts w:ascii="Times New Roman" w:eastAsia="Times New Roman" w:hAnsi="Times New Roman" w:cs="Times New Roman"/>
        </w:rPr>
        <w:t xml:space="preserve">, L. (2001). Random forests. </w:t>
      </w:r>
      <w:r>
        <w:rPr>
          <w:rFonts w:ascii="Times New Roman" w:eastAsia="Times New Roman" w:hAnsi="Times New Roman" w:cs="Times New Roman"/>
          <w:i/>
          <w:iCs/>
        </w:rPr>
        <w:t>Machine Learning</w:t>
      </w:r>
      <w:r>
        <w:rPr>
          <w:rFonts w:ascii="Times New Roman" w:eastAsia="Times New Roman" w:hAnsi="Times New Roman" w:cs="Times New Roman"/>
        </w:rPr>
        <w:t xml:space="preserve">, </w:t>
      </w:r>
      <w:r>
        <w:rPr>
          <w:rFonts w:ascii="Times New Roman" w:eastAsia="Times New Roman" w:hAnsi="Times New Roman" w:cs="Times New Roman"/>
          <w:i/>
          <w:iCs/>
        </w:rPr>
        <w:t>45</w:t>
      </w:r>
      <w:r>
        <w:rPr>
          <w:rFonts w:ascii="Times New Roman" w:eastAsia="Times New Roman" w:hAnsi="Times New Roman" w:cs="Times New Roman"/>
        </w:rPr>
        <w:t>, 5-32.</w:t>
      </w:r>
    </w:p>
    <w:p w14:paraId="001D4EF3" w14:textId="07111B94"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T., He, T., </w:t>
      </w:r>
      <w:proofErr w:type="spellStart"/>
      <w:r>
        <w:rPr>
          <w:rFonts w:ascii="Times New Roman" w:eastAsia="Times New Roman" w:hAnsi="Times New Roman" w:cs="Times New Roman"/>
        </w:rPr>
        <w:t>Benesty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Khotilovich</w:t>
      </w:r>
      <w:proofErr w:type="spellEnd"/>
      <w:r>
        <w:rPr>
          <w:rFonts w:ascii="Times New Roman" w:eastAsia="Times New Roman" w:hAnsi="Times New Roman" w:cs="Times New Roman"/>
        </w:rPr>
        <w:t xml:space="preserve">, V., Tang, Y., Cho, H., Chen, K., Mitchell, R., Cano, I., Zhou, T., Li, M.,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J., Lin, M., </w:t>
      </w:r>
      <w:proofErr w:type="spellStart"/>
      <w:r>
        <w:rPr>
          <w:rFonts w:ascii="Times New Roman" w:eastAsia="Times New Roman" w:hAnsi="Times New Roman" w:cs="Times New Roman"/>
        </w:rPr>
        <w:t>Geng</w:t>
      </w:r>
      <w:proofErr w:type="spellEnd"/>
      <w:r>
        <w:rPr>
          <w:rFonts w:ascii="Times New Roman" w:eastAsia="Times New Roman" w:hAnsi="Times New Roman" w:cs="Times New Roman"/>
        </w:rPr>
        <w:t xml:space="preserve">, Y., &amp; Li, Y. (2018).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2F666246" w14:textId="0337F96A" w:rsidR="0074524A" w:rsidRDefault="0074524A"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K. (2015). RKEY: R/KEA interface. R package version 0.0-6.</w:t>
      </w:r>
    </w:p>
    <w:p w14:paraId="3196C4DD" w14:textId="3937DEAD"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(2018). </w:t>
      </w:r>
      <w:proofErr w:type="spellStart"/>
      <w:r>
        <w:rPr>
          <w:rFonts w:ascii="Times New Roman" w:eastAsia="Times New Roman" w:hAnsi="Times New Roman" w:cs="Times New Roman"/>
        </w:rPr>
        <w:t>wordcloud</w:t>
      </w:r>
      <w:proofErr w:type="spellEnd"/>
      <w:r>
        <w:rPr>
          <w:rFonts w:ascii="Times New Roman" w:eastAsia="Times New Roman" w:hAnsi="Times New Roman" w:cs="Times New Roman"/>
        </w:rPr>
        <w:t>: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Feuerriegel</w:t>
      </w:r>
      <w:proofErr w:type="spellEnd"/>
      <w:r>
        <w:rPr>
          <w:rFonts w:ascii="Times New Roman" w:eastAsia="Times New Roman" w:hAnsi="Times New Roman" w:cs="Times New Roman"/>
        </w:rPr>
        <w:t xml:space="preserve">, S., &amp; </w:t>
      </w:r>
      <w:proofErr w:type="spellStart"/>
      <w:r>
        <w:rPr>
          <w:rFonts w:ascii="Times New Roman" w:eastAsia="Times New Roman" w:hAnsi="Times New Roman" w:cs="Times New Roman"/>
        </w:rPr>
        <w:t>Proellochs</w:t>
      </w:r>
      <w:proofErr w:type="spellEnd"/>
      <w:r>
        <w:rPr>
          <w:rFonts w:ascii="Times New Roman" w:eastAsia="Times New Roman" w:hAnsi="Times New Roman" w:cs="Times New Roman"/>
        </w:rPr>
        <w:t xml:space="preserve">, N. (2019). </w:t>
      </w:r>
      <w:proofErr w:type="spellStart"/>
      <w:r>
        <w:rPr>
          <w:rFonts w:ascii="Times New Roman" w:eastAsia="Times New Roman" w:hAnsi="Times New Roman" w:cs="Times New Roman"/>
        </w:rPr>
        <w:t>SentimentAnalysis</w:t>
      </w:r>
      <w:proofErr w:type="spellEnd"/>
      <w:r>
        <w:rPr>
          <w:rFonts w:ascii="Times New Roman" w:eastAsia="Times New Roman" w:hAnsi="Times New Roman" w:cs="Times New Roman"/>
        </w:rPr>
        <w:t>: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(2016, April). Handling big(</w:t>
      </w:r>
      <w:proofErr w:type="spellStart"/>
      <w:r w:rsidRPr="00622828">
        <w:rPr>
          <w:rFonts w:ascii="Times New Roman" w:eastAsia="Times New Roman" w:hAnsi="Times New Roman" w:cs="Times New Roman"/>
        </w:rPr>
        <w:t>gish</w:t>
      </w:r>
      <w:proofErr w:type="spellEnd"/>
      <w:r w:rsidRPr="00622828">
        <w:rPr>
          <w:rFonts w:ascii="Times New Roman" w:eastAsia="Times New Roman" w:hAnsi="Times New Roman" w:cs="Times New Roman"/>
        </w:rPr>
        <w:t xml:space="preserve">)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(2018, April). Machine learning in R: A tutorial and jam session. Master Tutorial at the annual meeting of the Society of Industrial and Organizational Psychology, Chicago, IL.</w:t>
      </w:r>
    </w:p>
    <w:p w14:paraId="166B2903" w14:textId="641153D0"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Hastie, T.,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xml:space="preserve">, R., &amp; Friedman, J. H. (2009). Boosting and additive trees. In </w:t>
      </w:r>
      <w:proofErr w:type="gramStart"/>
      <w:r>
        <w:rPr>
          <w:rFonts w:ascii="Times New Roman" w:eastAsia="Times New Roman" w:hAnsi="Times New Roman" w:cs="Times New Roman"/>
          <w:i/>
          <w:iCs/>
        </w:rPr>
        <w:t>The</w:t>
      </w:r>
      <w:proofErr w:type="gramEnd"/>
      <w:r>
        <w:rPr>
          <w:rFonts w:ascii="Times New Roman" w:eastAsia="Times New Roman" w:hAnsi="Times New Roman" w:cs="Times New Roman"/>
          <w:i/>
          <w:iCs/>
        </w:rPr>
        <w:t xml:space="preserve"> Elements of Statistical Learning (2</w:t>
      </w:r>
      <w:r w:rsidRPr="005E5615">
        <w:rPr>
          <w:rFonts w:ascii="Times New Roman" w:eastAsia="Times New Roman" w:hAnsi="Times New Roman" w:cs="Times New Roman"/>
          <w:i/>
          <w:iCs/>
        </w:rPr>
        <w:t>nd</w:t>
      </w:r>
      <w:r>
        <w:rPr>
          <w:rFonts w:ascii="Times New Roman" w:eastAsia="Times New Roman" w:hAnsi="Times New Roman" w:cs="Times New Roman"/>
          <w:i/>
          <w:iCs/>
        </w:rPr>
        <w:t xml:space="preserve"> ed.).</w:t>
      </w:r>
      <w:r>
        <w:rPr>
          <w:rFonts w:ascii="Times New Roman" w:eastAsia="Times New Roman" w:hAnsi="Times New Roman" w:cs="Times New Roman"/>
        </w:rPr>
        <w:t xml:space="preserve"> New York, NY: Springer.</w:t>
      </w:r>
    </w:p>
    <w:p w14:paraId="6AFA7BA8" w14:textId="1EC56973" w:rsidR="00B252AE" w:rsidRPr="00622828" w:rsidRDefault="00B252AE"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proofErr w:type="spellStart"/>
      <w:r w:rsidRPr="008D1966">
        <w:rPr>
          <w:rFonts w:ascii="Times New Roman" w:eastAsia="Times New Roman" w:hAnsi="Times New Roman" w:cs="Times New Roman"/>
        </w:rPr>
        <w:t>Syuzhet</w:t>
      </w:r>
      <w:proofErr w:type="spellEnd"/>
      <w:r w:rsidRPr="008D1966">
        <w:rPr>
          <w:rFonts w:ascii="Times New Roman" w:eastAsia="Times New Roman" w:hAnsi="Times New Roman" w:cs="Times New Roman"/>
        </w:rPr>
        <w:t xml:space="preserve">: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D. (n.d.). Sentiment analysis: What is sentiment analysis. Retrieved August 14, 2019, from </w:t>
      </w:r>
      <w:hyperlink r:id="rId14"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Lang, D., &amp;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G. (2018). Wordcloud2: Create Word Cloud by “</w:t>
      </w:r>
      <w:proofErr w:type="spellStart"/>
      <w:r>
        <w:rPr>
          <w:rFonts w:ascii="Times New Roman" w:eastAsia="Times New Roman" w:hAnsi="Times New Roman" w:cs="Times New Roman"/>
        </w:rPr>
        <w:t>htmlwidget</w:t>
      </w:r>
      <w:proofErr w:type="spellEnd"/>
      <w:r>
        <w:rPr>
          <w:rFonts w:ascii="Times New Roman" w:eastAsia="Times New Roman" w:hAnsi="Times New Roman" w:cs="Times New Roman"/>
        </w:rPr>
        <w: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Liaw</w:t>
      </w:r>
      <w:proofErr w:type="spellEnd"/>
      <w:r>
        <w:rPr>
          <w:rFonts w:ascii="Times New Roman" w:eastAsia="Times New Roman" w:hAnsi="Times New Roman" w:cs="Times New Roman"/>
        </w:rPr>
        <w:t xml:space="preserve">, A., &amp; Wiener, M. (2002). Classification and regression by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5" w:history="1">
        <w:r w:rsidR="00CB37ED" w:rsidRPr="00CB37ED">
          <w:rPr>
            <w:rFonts w:ascii="Times New Roman" w:eastAsia="Times New Roman" w:hAnsi="Times New Roman" w:cs="Times New Roman"/>
          </w:rPr>
          <w:t>https://web.archive.org/web/20111226085859/http://oxforddictionaries.com/words/the-oec-facts-about-the-language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6"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lastRenderedPageBreak/>
        <w:t>https://stackoverflow.blog/2017/10/10/impressive-growth-r/</w:t>
      </w:r>
    </w:p>
    <w:p w14:paraId="1989F5A6"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(2016). </w:t>
      </w:r>
      <w:proofErr w:type="spellStart"/>
      <w:r w:rsidR="000055E8">
        <w:rPr>
          <w:rFonts w:ascii="Times New Roman" w:eastAsia="Times New Roman" w:hAnsi="Times New Roman" w:cs="Times New Roman"/>
        </w:rPr>
        <w:t>tidytext</w:t>
      </w:r>
      <w:proofErr w:type="spellEnd"/>
      <w:r w:rsidR="000055E8">
        <w:rPr>
          <w:rFonts w:ascii="Times New Roman" w:eastAsia="Times New Roman" w:hAnsi="Times New Roman" w:cs="Times New Roman"/>
        </w:rPr>
        <w:t xml:space="preserve">: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7"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48C42A0D" w:rsidR="001B7057" w:rsidRPr="0074524A" w:rsidRDefault="0074524A">
      <w:pPr>
        <w:spacing w:after="0" w:line="480" w:lineRule="auto"/>
        <w:rPr>
          <w:rFonts w:ascii="Times New Roman" w:eastAsia="Times New Roman" w:hAnsi="Times New Roman" w:cs="Times New Roman"/>
        </w:rPr>
      </w:pPr>
      <w:r w:rsidRPr="0074524A">
        <w:rPr>
          <w:rFonts w:ascii="Times New Roman" w:eastAsia="Times New Roman" w:hAnsi="Times New Roman" w:cs="Times New Roman"/>
        </w:rPr>
        <w:t xml:space="preserve">Wild, F. (2015). </w:t>
      </w:r>
      <w:proofErr w:type="spellStart"/>
      <w:r w:rsidRPr="0074524A">
        <w:rPr>
          <w:rFonts w:ascii="Times New Roman" w:eastAsia="Times New Roman" w:hAnsi="Times New Roman" w:cs="Times New Roman"/>
        </w:rPr>
        <w:t>Lsa</w:t>
      </w:r>
      <w:proofErr w:type="spellEnd"/>
      <w:r w:rsidRPr="0074524A">
        <w:rPr>
          <w:rFonts w:ascii="Times New Roman" w:eastAsia="Times New Roman" w:hAnsi="Times New Roman" w:cs="Times New Roman"/>
        </w:rPr>
        <w:t>: Latent semantic analysis. R package version 0.73.1.</w:t>
      </w: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8"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E37ACC" w:rsidP="00EF1AF0">
      <w:pPr>
        <w:widowControl w:val="0"/>
        <w:autoSpaceDE w:val="0"/>
        <w:autoSpaceDN w:val="0"/>
        <w:adjustRightInd w:val="0"/>
        <w:spacing w:after="0" w:line="240" w:lineRule="auto"/>
        <w:ind w:firstLine="720"/>
      </w:pPr>
      <w:hyperlink r:id="rId19"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E37ACC" w:rsidP="00EF1AF0">
      <w:pPr>
        <w:spacing w:after="0" w:line="240" w:lineRule="auto"/>
        <w:ind w:firstLine="720"/>
        <w:rPr>
          <w:lang w:eastAsia="ja-JP"/>
        </w:rPr>
      </w:pPr>
      <w:hyperlink r:id="rId20"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1"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2"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3" w:history="1">
        <w:r w:rsidRPr="003C0608">
          <w:rPr>
            <w:rStyle w:val="Hyperlink"/>
          </w:rPr>
          <w:t>http://www.kornferry.com/technical-manuals</w:t>
        </w:r>
      </w:hyperlink>
    </w:p>
    <w:p w14:paraId="34C6BAF6" w14:textId="76EF8326" w:rsidR="00500C4A" w:rsidRDefault="00500C4A" w:rsidP="00EF1AF0">
      <w:pPr>
        <w:spacing w:after="0" w:line="240" w:lineRule="auto"/>
        <w:rPr>
          <w:ins w:id="36" w:author="Jeff Jones" w:date="2019-08-16T10:40:00Z"/>
          <w:b/>
        </w:rPr>
      </w:pPr>
    </w:p>
    <w:p w14:paraId="5D873BD1" w14:textId="0537A6AD" w:rsidR="006D579E" w:rsidRPr="00D14A73" w:rsidRDefault="006D579E" w:rsidP="00EF1AF0">
      <w:pPr>
        <w:spacing w:after="0" w:line="240" w:lineRule="auto"/>
        <w:rPr>
          <w:ins w:id="37" w:author="Jeff Jones" w:date="2019-08-16T10:40:00Z"/>
          <w:b/>
        </w:rPr>
      </w:pPr>
      <w:ins w:id="38" w:author="Jeff Jones" w:date="2019-08-16T10:40:00Z">
        <w:r w:rsidRPr="00D14A73">
          <w:rPr>
            <w:b/>
            <w:rPrChange w:id="39" w:author="Jeff Jones" w:date="2019-08-16T10:41:00Z">
              <w:rPr>
                <w:bCs/>
              </w:rPr>
            </w:rPrChange>
          </w:rPr>
          <w:t>Patents:</w:t>
        </w:r>
      </w:ins>
    </w:p>
    <w:p w14:paraId="66FA9A97" w14:textId="74F0FE5D" w:rsidR="00D14A73" w:rsidRPr="00D14A73" w:rsidRDefault="00D14A73" w:rsidP="00D14A73">
      <w:pPr>
        <w:spacing w:after="0" w:line="240" w:lineRule="auto"/>
        <w:rPr>
          <w:ins w:id="40" w:author="Jeff Jones" w:date="2019-08-16T10:40:00Z"/>
          <w:rFonts w:eastAsia="Times New Roman"/>
          <w:color w:val="auto"/>
          <w:sz w:val="24"/>
          <w:szCs w:val="24"/>
          <w:lang w:eastAsia="ja-JP"/>
          <w:rPrChange w:id="41" w:author="Jeff Jones" w:date="2019-08-16T10:41:00Z">
            <w:rPr>
              <w:ins w:id="42" w:author="Jeff Jones" w:date="2019-08-16T10:40:00Z"/>
              <w:rFonts w:ascii="Times New Roman" w:eastAsia="Times New Roman" w:hAnsi="Times New Roman" w:cs="Times New Roman"/>
              <w:color w:val="auto"/>
              <w:sz w:val="24"/>
              <w:szCs w:val="24"/>
              <w:lang w:eastAsia="ja-JP"/>
            </w:rPr>
          </w:rPrChange>
        </w:rPr>
      </w:pPr>
      <w:ins w:id="43" w:author="Jeff Jones" w:date="2019-08-16T10:40:00Z">
        <w:r w:rsidRPr="00D14A73">
          <w:rPr>
            <w:rFonts w:eastAsia="Times New Roman"/>
            <w:color w:val="auto"/>
            <w:sz w:val="24"/>
            <w:szCs w:val="24"/>
            <w:lang w:eastAsia="ja-JP"/>
            <w:rPrChange w:id="44" w:author="Jeff Jones" w:date="2019-08-16T10:41:00Z">
              <w:rPr>
                <w:rFonts w:ascii="Times New Roman" w:eastAsia="Times New Roman" w:hAnsi="Times New Roman" w:cs="Times New Roman"/>
                <w:color w:val="auto"/>
                <w:sz w:val="24"/>
                <w:szCs w:val="24"/>
                <w:lang w:eastAsia="ja-JP"/>
              </w:rPr>
            </w:rPrChange>
          </w:rPr>
          <w:t>U. S. Patent 10</w:t>
        </w:r>
      </w:ins>
      <w:ins w:id="45" w:author="Jeff Jones" w:date="2019-08-16T10:41:00Z">
        <w:r w:rsidRPr="00D14A73">
          <w:rPr>
            <w:rFonts w:eastAsia="Times New Roman"/>
            <w:color w:val="auto"/>
            <w:sz w:val="24"/>
            <w:szCs w:val="24"/>
            <w:lang w:eastAsia="ja-JP"/>
            <w:rPrChange w:id="46" w:author="Jeff Jones" w:date="2019-08-16T10:41:00Z">
              <w:rPr>
                <w:rFonts w:ascii="Times New Roman" w:eastAsia="Times New Roman" w:hAnsi="Times New Roman" w:cs="Times New Roman"/>
                <w:color w:val="auto"/>
                <w:sz w:val="24"/>
                <w:szCs w:val="24"/>
                <w:lang w:eastAsia="ja-JP"/>
              </w:rPr>
            </w:rPrChange>
          </w:rPr>
          <w:t>,</w:t>
        </w:r>
      </w:ins>
      <w:ins w:id="47" w:author="Jeff Jones" w:date="2019-08-16T10:40:00Z">
        <w:r w:rsidRPr="00D14A73">
          <w:rPr>
            <w:rFonts w:eastAsia="Times New Roman"/>
            <w:color w:val="auto"/>
            <w:sz w:val="24"/>
            <w:szCs w:val="24"/>
            <w:lang w:eastAsia="ja-JP"/>
            <w:rPrChange w:id="48" w:author="Jeff Jones" w:date="2019-08-16T10:41:00Z">
              <w:rPr>
                <w:rFonts w:ascii="Times New Roman" w:eastAsia="Times New Roman" w:hAnsi="Times New Roman" w:cs="Times New Roman"/>
                <w:color w:val="auto"/>
                <w:sz w:val="24"/>
                <w:szCs w:val="24"/>
                <w:lang w:eastAsia="ja-JP"/>
              </w:rPr>
            </w:rPrChange>
          </w:rPr>
          <w:t>346,804: "</w:t>
        </w:r>
      </w:ins>
      <w:ins w:id="49" w:author="Jeff Jones" w:date="2019-08-16T10:41:00Z">
        <w:r w:rsidRPr="00D14A73">
          <w:rPr>
            <w:rFonts w:eastAsia="Times New Roman"/>
            <w:color w:val="auto"/>
            <w:sz w:val="24"/>
            <w:szCs w:val="24"/>
            <w:lang w:eastAsia="ja-JP"/>
            <w:rPrChange w:id="50" w:author="Jeff Jones" w:date="2019-08-16T10:41:00Z">
              <w:rPr>
                <w:rFonts w:ascii="Times New Roman" w:eastAsia="Times New Roman" w:hAnsi="Times New Roman" w:cs="Times New Roman"/>
                <w:color w:val="auto"/>
                <w:sz w:val="24"/>
                <w:szCs w:val="24"/>
                <w:lang w:eastAsia="ja-JP"/>
              </w:rPr>
            </w:rPrChange>
          </w:rPr>
          <w:fldChar w:fldCharType="begin"/>
        </w:r>
        <w:r w:rsidRPr="00D14A73">
          <w:rPr>
            <w:rFonts w:eastAsia="Times New Roman"/>
            <w:color w:val="auto"/>
            <w:sz w:val="24"/>
            <w:szCs w:val="24"/>
            <w:lang w:eastAsia="ja-JP"/>
            <w:rPrChange w:id="51" w:author="Jeff Jones" w:date="2019-08-16T10:41:00Z">
              <w:rPr>
                <w:rFonts w:ascii="Times New Roman" w:eastAsia="Times New Roman" w:hAnsi="Times New Roman" w:cs="Times New Roman"/>
                <w:color w:val="auto"/>
                <w:sz w:val="24"/>
                <w:szCs w:val="24"/>
                <w:lang w:eastAsia="ja-JP"/>
              </w:rPr>
            </w:rPrChange>
          </w:rPr>
          <w:instrText xml:space="preserve"> HYPERLINK "https://patents.justia.com/patent/10346804" </w:instrText>
        </w:r>
        <w:r w:rsidRPr="00D14A73">
          <w:rPr>
            <w:rFonts w:eastAsia="Times New Roman"/>
            <w:color w:val="auto"/>
            <w:sz w:val="24"/>
            <w:szCs w:val="24"/>
            <w:lang w:eastAsia="ja-JP"/>
            <w:rPrChange w:id="52" w:author="Jeff Jones" w:date="2019-08-16T10:41:00Z">
              <w:rPr>
                <w:rFonts w:ascii="Times New Roman" w:eastAsia="Times New Roman" w:hAnsi="Times New Roman" w:cs="Times New Roman"/>
                <w:color w:val="auto"/>
                <w:sz w:val="24"/>
                <w:szCs w:val="24"/>
                <w:lang w:eastAsia="ja-JP"/>
              </w:rPr>
            </w:rPrChange>
          </w:rPr>
          <w:fldChar w:fldCharType="separate"/>
        </w:r>
        <w:r w:rsidRPr="00D14A73">
          <w:rPr>
            <w:rStyle w:val="Hyperlink"/>
            <w:rFonts w:eastAsia="Times New Roman"/>
            <w:sz w:val="24"/>
            <w:szCs w:val="24"/>
            <w:lang w:eastAsia="ja-JP"/>
            <w:rPrChange w:id="53" w:author="Jeff Jones" w:date="2019-08-16T10:41:00Z">
              <w:rPr>
                <w:rStyle w:val="Hyperlink"/>
                <w:rFonts w:ascii="Times New Roman" w:eastAsia="Times New Roman" w:hAnsi="Times New Roman" w:cs="Times New Roman"/>
                <w:b/>
                <w:bCs/>
                <w:sz w:val="24"/>
                <w:szCs w:val="24"/>
                <w:lang w:eastAsia="ja-JP"/>
              </w:rPr>
            </w:rPrChange>
          </w:rPr>
          <w:t>Determining job applicant fit score</w:t>
        </w:r>
        <w:r w:rsidRPr="00D14A73">
          <w:rPr>
            <w:rFonts w:eastAsia="Times New Roman"/>
            <w:color w:val="auto"/>
            <w:sz w:val="24"/>
            <w:szCs w:val="24"/>
            <w:lang w:eastAsia="ja-JP"/>
            <w:rPrChange w:id="54" w:author="Jeff Jones" w:date="2019-08-16T10:41:00Z">
              <w:rPr>
                <w:rFonts w:ascii="Times New Roman" w:eastAsia="Times New Roman" w:hAnsi="Times New Roman" w:cs="Times New Roman"/>
                <w:color w:val="auto"/>
                <w:sz w:val="24"/>
                <w:szCs w:val="24"/>
                <w:lang w:eastAsia="ja-JP"/>
              </w:rPr>
            </w:rPrChange>
          </w:rPr>
          <w:fldChar w:fldCharType="end"/>
        </w:r>
      </w:ins>
      <w:ins w:id="55" w:author="Jeff Jones" w:date="2019-08-16T10:40:00Z">
        <w:r w:rsidRPr="00D14A73">
          <w:rPr>
            <w:rFonts w:eastAsia="Times New Roman"/>
            <w:color w:val="auto"/>
            <w:sz w:val="24"/>
            <w:szCs w:val="24"/>
            <w:lang w:eastAsia="ja-JP"/>
            <w:rPrChange w:id="56" w:author="Jeff Jones" w:date="2019-08-16T10:41:00Z">
              <w:rPr>
                <w:rFonts w:ascii="Times New Roman" w:eastAsia="Times New Roman" w:hAnsi="Times New Roman" w:cs="Times New Roman"/>
                <w:color w:val="auto"/>
                <w:sz w:val="24"/>
                <w:szCs w:val="24"/>
                <w:lang w:eastAsia="ja-JP"/>
              </w:rPr>
            </w:rPrChange>
          </w:rPr>
          <w:t xml:space="preserve">", </w:t>
        </w:r>
      </w:ins>
      <w:ins w:id="57" w:author="Jeff Jones" w:date="2019-08-16T10:41:00Z">
        <w:r w:rsidRPr="00D14A73">
          <w:rPr>
            <w:rFonts w:eastAsia="Times New Roman"/>
            <w:color w:val="auto"/>
            <w:sz w:val="24"/>
            <w:szCs w:val="24"/>
            <w:lang w:eastAsia="ja-JP"/>
            <w:rPrChange w:id="58" w:author="Jeff Jones" w:date="2019-08-16T10:41:00Z">
              <w:rPr>
                <w:rFonts w:ascii="Times New Roman" w:eastAsia="Times New Roman" w:hAnsi="Times New Roman" w:cs="Times New Roman"/>
                <w:color w:val="auto"/>
                <w:sz w:val="24"/>
                <w:szCs w:val="24"/>
                <w:lang w:eastAsia="ja-JP"/>
              </w:rPr>
            </w:rPrChange>
          </w:rPr>
          <w:t>July 9</w:t>
        </w:r>
      </w:ins>
      <w:ins w:id="59" w:author="Jeff Jones" w:date="2019-08-16T10:40:00Z">
        <w:r w:rsidRPr="00D14A73">
          <w:rPr>
            <w:rFonts w:eastAsia="Times New Roman"/>
            <w:color w:val="auto"/>
            <w:sz w:val="24"/>
            <w:szCs w:val="24"/>
            <w:lang w:eastAsia="ja-JP"/>
            <w:rPrChange w:id="60" w:author="Jeff Jones" w:date="2019-08-16T10:41:00Z">
              <w:rPr>
                <w:rFonts w:ascii="Times New Roman" w:eastAsia="Times New Roman" w:hAnsi="Times New Roman" w:cs="Times New Roman"/>
                <w:color w:val="auto"/>
                <w:sz w:val="24"/>
                <w:szCs w:val="24"/>
                <w:lang w:eastAsia="ja-JP"/>
              </w:rPr>
            </w:rPrChange>
          </w:rPr>
          <w:t xml:space="preserve">, </w:t>
        </w:r>
      </w:ins>
      <w:ins w:id="61" w:author="Jeff Jones" w:date="2019-08-16T10:41:00Z">
        <w:r w:rsidRPr="00D14A73">
          <w:rPr>
            <w:rFonts w:eastAsia="Times New Roman"/>
            <w:color w:val="auto"/>
            <w:sz w:val="24"/>
            <w:szCs w:val="24"/>
            <w:lang w:eastAsia="ja-JP"/>
            <w:rPrChange w:id="62" w:author="Jeff Jones" w:date="2019-08-16T10:41:00Z">
              <w:rPr>
                <w:rFonts w:ascii="Times New Roman" w:eastAsia="Times New Roman" w:hAnsi="Times New Roman" w:cs="Times New Roman"/>
                <w:color w:val="auto"/>
                <w:sz w:val="24"/>
                <w:szCs w:val="24"/>
                <w:lang w:eastAsia="ja-JP"/>
              </w:rPr>
            </w:rPrChange>
          </w:rPr>
          <w:t>2019</w:t>
        </w:r>
      </w:ins>
      <w:ins w:id="63" w:author="Jeff Jones" w:date="2019-08-16T10:40:00Z">
        <w:r w:rsidRPr="00D14A73">
          <w:rPr>
            <w:rFonts w:eastAsia="Times New Roman"/>
            <w:color w:val="auto"/>
            <w:sz w:val="24"/>
            <w:szCs w:val="24"/>
            <w:lang w:eastAsia="ja-JP"/>
            <w:rPrChange w:id="64" w:author="Jeff Jones" w:date="2019-08-16T10:41:00Z">
              <w:rPr>
                <w:rFonts w:ascii="Times New Roman" w:eastAsia="Times New Roman" w:hAnsi="Times New Roman" w:cs="Times New Roman"/>
                <w:color w:val="auto"/>
                <w:sz w:val="24"/>
                <w:szCs w:val="24"/>
                <w:lang w:eastAsia="ja-JP"/>
              </w:rPr>
            </w:rPrChange>
          </w:rPr>
          <w:t>.</w:t>
        </w:r>
      </w:ins>
    </w:p>
    <w:p w14:paraId="3D9C26C1" w14:textId="77777777" w:rsidR="006D579E" w:rsidRPr="00D06ECF" w:rsidRDefault="006D579E"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E37ACC" w:rsidP="00F635FE">
      <w:pPr>
        <w:widowControl w:val="0"/>
        <w:autoSpaceDE w:val="0"/>
        <w:autoSpaceDN w:val="0"/>
        <w:adjustRightInd w:val="0"/>
        <w:spacing w:line="240" w:lineRule="auto"/>
        <w:ind w:firstLine="720"/>
      </w:pPr>
      <w:hyperlink r:id="rId24"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5"/>
      <w:headerReference w:type="default" r:id="rId26"/>
      <w:footerReference w:type="even" r:id="rId27"/>
      <w:footerReference w:type="default" r:id="rId28"/>
      <w:headerReference w:type="first" r:id="rId29"/>
      <w:footerReference w:type="first" r:id="rId30"/>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 Wiseman" w:date="2019-09-04T11:30:00Z" w:initials="BW">
    <w:p w14:paraId="41D0A7E0" w14:textId="0621CBF1" w:rsidR="009E77CD" w:rsidRDefault="009E77CD">
      <w:pPr>
        <w:pStyle w:val="CommentText"/>
      </w:pPr>
      <w:r>
        <w:rPr>
          <w:rStyle w:val="CommentReference"/>
        </w:rPr>
        <w:annotationRef/>
      </w:r>
      <w:r>
        <w:t>Necessary?</w:t>
      </w:r>
    </w:p>
  </w:comment>
  <w:comment w:id="12" w:author="Jeff Jones" w:date="2019-08-16T10:27:00Z" w:initials="JJ">
    <w:p w14:paraId="4F5C91DB" w14:textId="017CCD31" w:rsidR="006D579E" w:rsidRDefault="006D579E">
      <w:pPr>
        <w:pStyle w:val="CommentText"/>
      </w:pPr>
      <w:r>
        <w:rPr>
          <w:rStyle w:val="CommentReference"/>
        </w:rPr>
        <w:annotationRef/>
      </w:r>
      <w:r>
        <w:t>Should we be giving citations for these packages??</w:t>
      </w:r>
      <w:r w:rsidR="006F2405">
        <w:t xml:space="preserve"> </w:t>
      </w:r>
    </w:p>
  </w:comment>
  <w:comment w:id="13" w:author="Ben Wiseman" w:date="2019-09-04T11:34:00Z" w:initials="BW">
    <w:p w14:paraId="2C1DEC0E" w14:textId="003664D5" w:rsidR="006F2405" w:rsidRDefault="006F2405">
      <w:pPr>
        <w:pStyle w:val="CommentText"/>
      </w:pPr>
      <w:r>
        <w:rPr>
          <w:rStyle w:val="CommentReference"/>
        </w:rPr>
        <w:annotationRef/>
      </w:r>
      <w:r>
        <w:t xml:space="preserve">If we want to make our </w:t>
      </w:r>
      <w:proofErr w:type="spellStart"/>
      <w:r>
        <w:t>cittions</w:t>
      </w:r>
      <w:proofErr w:type="spellEnd"/>
      <w:r>
        <w:t xml:space="preserve"> page more impressive, it doesn’t hurt</w:t>
      </w:r>
    </w:p>
  </w:comment>
  <w:comment w:id="22" w:author="Jeff Jones" w:date="2019-08-16T10:29:00Z" w:initials="JJ">
    <w:p w14:paraId="31A5D9A7" w14:textId="0C394EED" w:rsidR="006D579E" w:rsidRDefault="006D579E">
      <w:pPr>
        <w:pStyle w:val="CommentText"/>
      </w:pPr>
      <w:r>
        <w:rPr>
          <w:rStyle w:val="CommentReference"/>
        </w:rPr>
        <w:annotationRef/>
      </w:r>
      <w:r>
        <w:t xml:space="preserve">These would definitely work… was </w:t>
      </w:r>
      <w:proofErr w:type="spellStart"/>
      <w:r>
        <w:t>gonna</w:t>
      </w:r>
      <w:proofErr w:type="spellEnd"/>
      <w:r>
        <w:t xml:space="preserve"> recommend a simple method like regression so we don’t have deer in headlights look… but we can go with shock and awe too </w:t>
      </w:r>
      <w:r>
        <w:sym w:font="Wingdings" w:char="F04A"/>
      </w:r>
    </w:p>
  </w:comment>
  <w:comment w:id="31" w:author="Jeff Jones" w:date="2019-08-16T10:31:00Z" w:initials="JJ">
    <w:p w14:paraId="22DE9DAB" w14:textId="276C0B05" w:rsidR="006D579E" w:rsidRDefault="006D579E">
      <w:pPr>
        <w:pStyle w:val="CommentText"/>
      </w:pPr>
      <w:r>
        <w:rPr>
          <w:rStyle w:val="CommentReference"/>
        </w:rPr>
        <w:annotationRef/>
      </w:r>
      <w:r>
        <w:t>You have ‘stop words’ and ‘</w:t>
      </w:r>
      <w:proofErr w:type="spellStart"/>
      <w:r>
        <w:t>stopwords</w:t>
      </w:r>
      <w:proofErr w:type="spellEnd"/>
      <w:r>
        <w:t>’</w:t>
      </w:r>
      <w:proofErr w:type="gramStart"/>
      <w:r>
        <w:t xml:space="preserve"> ..</w:t>
      </w:r>
      <w:proofErr w:type="gramEnd"/>
      <w:r>
        <w:t xml:space="preserve"> I know one instance is the package name, but others are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D0A7E0" w15:done="0"/>
  <w15:commentEx w15:paraId="4F5C91DB" w15:done="0"/>
  <w15:commentEx w15:paraId="2C1DEC0E" w15:paraIdParent="4F5C91DB" w15:done="0"/>
  <w15:commentEx w15:paraId="31A5D9A7" w15:done="0"/>
  <w15:commentEx w15:paraId="22DE9D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0A7E0" w16cid:durableId="211A1EC0"/>
  <w16cid:commentId w16cid:paraId="4F5C91DB" w16cid:durableId="21010379"/>
  <w16cid:commentId w16cid:paraId="2C1DEC0E" w16cid:durableId="211A1FD9"/>
  <w16cid:commentId w16cid:paraId="31A5D9A7" w16cid:durableId="21010403"/>
  <w16cid:commentId w16cid:paraId="22DE9DAB" w16cid:durableId="21010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338F2" w14:textId="77777777" w:rsidR="00E37ACC" w:rsidRDefault="00E37ACC">
      <w:pPr>
        <w:spacing w:after="0" w:line="240" w:lineRule="auto"/>
      </w:pPr>
      <w:r>
        <w:separator/>
      </w:r>
    </w:p>
  </w:endnote>
  <w:endnote w:type="continuationSeparator" w:id="0">
    <w:p w14:paraId="73289BE6" w14:textId="77777777" w:rsidR="00E37ACC" w:rsidRDefault="00E3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6CDB8" w14:textId="77777777" w:rsidR="00E37ACC" w:rsidRDefault="00E37ACC">
      <w:pPr>
        <w:spacing w:after="0" w:line="240" w:lineRule="auto"/>
      </w:pPr>
      <w:r>
        <w:separator/>
      </w:r>
    </w:p>
  </w:footnote>
  <w:footnote w:type="continuationSeparator" w:id="0">
    <w:p w14:paraId="17DCB68F" w14:textId="77777777" w:rsidR="00E37ACC" w:rsidRDefault="00E37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seman">
    <w15:presenceInfo w15:providerId="AD" w15:userId="S::benjamin.wiseman@kornferry.com::0f19dde6-b93b-43fa-8ee5-4e3ffaa55bf5"/>
  </w15:person>
  <w15:person w15:author="Jeff Jones">
    <w15:presenceInfo w15:providerId="AD" w15:userId="S::jeff.jones@kornferry.com::5103acf6-2d8d-4cdf-ae9f-54e0fd8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75D70"/>
    <w:rsid w:val="00080B25"/>
    <w:rsid w:val="000B185F"/>
    <w:rsid w:val="000E4D2E"/>
    <w:rsid w:val="000E4DCC"/>
    <w:rsid w:val="000E526D"/>
    <w:rsid w:val="000F1633"/>
    <w:rsid w:val="00113030"/>
    <w:rsid w:val="001164B9"/>
    <w:rsid w:val="001217E4"/>
    <w:rsid w:val="0012513F"/>
    <w:rsid w:val="00127C64"/>
    <w:rsid w:val="00141737"/>
    <w:rsid w:val="0015452B"/>
    <w:rsid w:val="00173181"/>
    <w:rsid w:val="00182050"/>
    <w:rsid w:val="0019086B"/>
    <w:rsid w:val="00192880"/>
    <w:rsid w:val="001B7057"/>
    <w:rsid w:val="001F2D81"/>
    <w:rsid w:val="00242407"/>
    <w:rsid w:val="00262286"/>
    <w:rsid w:val="00266C8B"/>
    <w:rsid w:val="002821CD"/>
    <w:rsid w:val="00282722"/>
    <w:rsid w:val="002857ED"/>
    <w:rsid w:val="002B01AD"/>
    <w:rsid w:val="002D4CD3"/>
    <w:rsid w:val="002E4FB9"/>
    <w:rsid w:val="00300D28"/>
    <w:rsid w:val="00311E55"/>
    <w:rsid w:val="00333FF7"/>
    <w:rsid w:val="003340FA"/>
    <w:rsid w:val="003344F5"/>
    <w:rsid w:val="00334A64"/>
    <w:rsid w:val="00345685"/>
    <w:rsid w:val="0034627C"/>
    <w:rsid w:val="00352155"/>
    <w:rsid w:val="003563B7"/>
    <w:rsid w:val="00357B87"/>
    <w:rsid w:val="003641F4"/>
    <w:rsid w:val="003756E2"/>
    <w:rsid w:val="00384108"/>
    <w:rsid w:val="003A4852"/>
    <w:rsid w:val="003C3D72"/>
    <w:rsid w:val="003D0A68"/>
    <w:rsid w:val="003E2D93"/>
    <w:rsid w:val="00436CA6"/>
    <w:rsid w:val="00445CFB"/>
    <w:rsid w:val="00446ED5"/>
    <w:rsid w:val="0046608C"/>
    <w:rsid w:val="004730E5"/>
    <w:rsid w:val="00494580"/>
    <w:rsid w:val="004A05F4"/>
    <w:rsid w:val="004A1E90"/>
    <w:rsid w:val="004B3E89"/>
    <w:rsid w:val="004B5BDB"/>
    <w:rsid w:val="00500C4A"/>
    <w:rsid w:val="00510C01"/>
    <w:rsid w:val="00527125"/>
    <w:rsid w:val="00533131"/>
    <w:rsid w:val="00572323"/>
    <w:rsid w:val="0058471F"/>
    <w:rsid w:val="00584ECD"/>
    <w:rsid w:val="005A5B53"/>
    <w:rsid w:val="005A7FD6"/>
    <w:rsid w:val="005C7152"/>
    <w:rsid w:val="005D2779"/>
    <w:rsid w:val="005D2F0A"/>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6D579E"/>
    <w:rsid w:val="006F2405"/>
    <w:rsid w:val="0070439D"/>
    <w:rsid w:val="00715EB0"/>
    <w:rsid w:val="0074524A"/>
    <w:rsid w:val="00753173"/>
    <w:rsid w:val="00772A10"/>
    <w:rsid w:val="00776666"/>
    <w:rsid w:val="00782DD2"/>
    <w:rsid w:val="00787049"/>
    <w:rsid w:val="007965BC"/>
    <w:rsid w:val="00797F42"/>
    <w:rsid w:val="007A2841"/>
    <w:rsid w:val="007A4399"/>
    <w:rsid w:val="007A71E7"/>
    <w:rsid w:val="007B1C50"/>
    <w:rsid w:val="007B400B"/>
    <w:rsid w:val="007C7FFB"/>
    <w:rsid w:val="007F61DB"/>
    <w:rsid w:val="00830FA8"/>
    <w:rsid w:val="00862C2C"/>
    <w:rsid w:val="008C10C8"/>
    <w:rsid w:val="008C29EA"/>
    <w:rsid w:val="008C6D7F"/>
    <w:rsid w:val="008D1966"/>
    <w:rsid w:val="00911109"/>
    <w:rsid w:val="00956168"/>
    <w:rsid w:val="00985D48"/>
    <w:rsid w:val="00995F18"/>
    <w:rsid w:val="009B24E9"/>
    <w:rsid w:val="009C759E"/>
    <w:rsid w:val="009D603D"/>
    <w:rsid w:val="009E00FE"/>
    <w:rsid w:val="009E77CD"/>
    <w:rsid w:val="009F1BB3"/>
    <w:rsid w:val="009F3F41"/>
    <w:rsid w:val="00A6693B"/>
    <w:rsid w:val="00A66C41"/>
    <w:rsid w:val="00A7630B"/>
    <w:rsid w:val="00A82E9A"/>
    <w:rsid w:val="00A86C09"/>
    <w:rsid w:val="00AA7C45"/>
    <w:rsid w:val="00AB41EE"/>
    <w:rsid w:val="00AB4DA4"/>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745B2"/>
    <w:rsid w:val="00B979E7"/>
    <w:rsid w:val="00BB7FBE"/>
    <w:rsid w:val="00BC19BB"/>
    <w:rsid w:val="00BE2BBD"/>
    <w:rsid w:val="00BE2D0A"/>
    <w:rsid w:val="00C06CE8"/>
    <w:rsid w:val="00C078FF"/>
    <w:rsid w:val="00C12819"/>
    <w:rsid w:val="00C15915"/>
    <w:rsid w:val="00C34668"/>
    <w:rsid w:val="00C56217"/>
    <w:rsid w:val="00C61D1E"/>
    <w:rsid w:val="00C6262F"/>
    <w:rsid w:val="00C718F9"/>
    <w:rsid w:val="00C73486"/>
    <w:rsid w:val="00C73C73"/>
    <w:rsid w:val="00C80845"/>
    <w:rsid w:val="00C878F0"/>
    <w:rsid w:val="00C92195"/>
    <w:rsid w:val="00CA59E9"/>
    <w:rsid w:val="00CB37ED"/>
    <w:rsid w:val="00CB7F7E"/>
    <w:rsid w:val="00CC1400"/>
    <w:rsid w:val="00CC2753"/>
    <w:rsid w:val="00CC34AA"/>
    <w:rsid w:val="00CC5E2C"/>
    <w:rsid w:val="00CE18E8"/>
    <w:rsid w:val="00CF0135"/>
    <w:rsid w:val="00CF3544"/>
    <w:rsid w:val="00D0106C"/>
    <w:rsid w:val="00D042A3"/>
    <w:rsid w:val="00D112D3"/>
    <w:rsid w:val="00D13689"/>
    <w:rsid w:val="00D14A73"/>
    <w:rsid w:val="00D237F4"/>
    <w:rsid w:val="00D25C5B"/>
    <w:rsid w:val="00D308C3"/>
    <w:rsid w:val="00D46C6A"/>
    <w:rsid w:val="00D51070"/>
    <w:rsid w:val="00D519A5"/>
    <w:rsid w:val="00D54BA1"/>
    <w:rsid w:val="00D63796"/>
    <w:rsid w:val="00DA2B77"/>
    <w:rsid w:val="00DE4334"/>
    <w:rsid w:val="00E02BF5"/>
    <w:rsid w:val="00E2219B"/>
    <w:rsid w:val="00E37ACC"/>
    <w:rsid w:val="00E401CA"/>
    <w:rsid w:val="00E4395F"/>
    <w:rsid w:val="00E47D1D"/>
    <w:rsid w:val="00E56A19"/>
    <w:rsid w:val="00EB0654"/>
    <w:rsid w:val="00EB4221"/>
    <w:rsid w:val="00EC2BCC"/>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8423D"/>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pectrum.ieee.org/at-work/innovation/the-2018-top-programming-languages" TargetMode="External"/><Relationship Id="rId18" Type="http://schemas.openxmlformats.org/officeDocument/2006/relationships/hyperlink" Target="mailto:Jeff.Jones@KornFerry.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kornferry.com/technical-manuals" TargetMode="External"/><Relationship Id="rId7" Type="http://schemas.openxmlformats.org/officeDocument/2006/relationships/hyperlink" Target="https://bit.ly/2KKXlHQ" TargetMode="External"/><Relationship Id="rId12" Type="http://schemas.openxmlformats.org/officeDocument/2006/relationships/hyperlink" Target="mailto:steven.nydick@kornferry.com" TargetMode="External"/><Relationship Id="rId17" Type="http://schemas.openxmlformats.org/officeDocument/2006/relationships/hyperlink" Target="https://joss.theoj.org/papers/10.21105/joss.00037"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nowballstem.org/" TargetMode="External"/><Relationship Id="rId20" Type="http://schemas.openxmlformats.org/officeDocument/2006/relationships/hyperlink" Target="http://www.kornferry.com/technical-manual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KKXlHQ" TargetMode="External"/><Relationship Id="rId24" Type="http://schemas.openxmlformats.org/officeDocument/2006/relationships/hyperlink" Target="https://CRAN.R-project.org/package=roperator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eb.archive.org/web/20111226085859/http:/oxforddictionaries.com/words/the-oec-facts-about-the-language" TargetMode="External"/><Relationship Id="rId23" Type="http://schemas.openxmlformats.org/officeDocument/2006/relationships/hyperlink" Target="http://www.kornferry.com/technical-manuals" TargetMode="External"/><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CRAN.R-project.org/package=roperato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eb.stanford.edu/class/cs124/lec/sentiment.pdf" TargetMode="External"/><Relationship Id="rId22" Type="http://schemas.openxmlformats.org/officeDocument/2006/relationships/hyperlink" Target="http://www.kornferry.com/institute/fit-matters"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6246</Words>
  <Characters>35604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Ben Wiseman</cp:lastModifiedBy>
  <cp:revision>3</cp:revision>
  <dcterms:created xsi:type="dcterms:W3CDTF">2019-09-04T16:47:00Z</dcterms:created>
  <dcterms:modified xsi:type="dcterms:W3CDTF">2019-09-04T16:50:00Z</dcterms:modified>
</cp:coreProperties>
</file>